
<file path=[Content_Types].xml><?xml version="1.0" encoding="utf-8"?>
<Types xmlns="http://schemas.openxmlformats.org/package/2006/content-types">
  <Default Extension="png" ContentType="image/png"/>
  <Default Extension="emf" ContentType="image/x-emf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rPr>
          <w:spacing w:val="40"/>
          <w:sz w:val="30"/>
          <w:szCs w:val="30"/>
          <w:highlight w:val="none"/>
          <w:rFonts w:ascii="Times New Roman" w:hAnsi="Times New Roman" w:cs="Times New Roman"/>
        </w:rPr>
        <w:snapToGrid w:val="off"/>
      </w:pPr>
      <w:r>
        <w:rPr>
          <w:spacing w:val="40"/>
          <w:b w:val="1"/>
          <w:sz w:val="30"/>
          <w:szCs w:val="30"/>
          <w:highlight w:val="none"/>
          <w:rFonts w:ascii="Times New Roman" w:hAnsi="Times New Roman" w:cs="Times New Roman"/>
        </w:rPr>
        <w:t xml:space="preserve">东 南 大 学 考 试 卷</w:t>
      </w:r>
      <w:r>
        <w:rPr>
          <w:spacing w:val="40"/>
          <w:sz w:val="30"/>
          <w:szCs w:val="30"/>
          <w:highlight w:val="none"/>
          <w:rFonts w:ascii="Times New Roman" w:hAnsi="Times New Roman" w:cs="Times New Roman"/>
        </w:rPr>
        <w:t>（A</w:t>
      </w:r>
      <w:r>
        <w:rPr>
          <w:sz w:val="30"/>
          <w:szCs w:val="30"/>
          <w:highlight w:val="none"/>
          <w:rFonts w:ascii="Times New Roman" w:hAnsi="Times New Roman" w:cs="Times New Roman"/>
        </w:rPr>
        <w:t xml:space="preserve"> 卷）</w:t>
      </w:r>
    </w:p>
    <w:p>
      <w:pPr>
        <w:spacing w:lineRule="atLeast" w:line="240"/>
        <w:rPr>
          <w:sz w:val="28"/>
          <w:szCs w:val="28"/>
          <w:highlight w:val="none"/>
          <w:rFonts w:ascii="Times New Roman" w:hAnsi="Times New Roman" w:cs="Times New Roman"/>
        </w:rPr>
        <w:snapToGrid w:val="off"/>
      </w:pPr>
      <w:r>
        <w:rPr>
          <w:sz w:val="20"/>
          <w:shd w:val="clear" w:color="auto" w:fill="FCFCFC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>
                <wp:simplePos x="0" y="0"/>
                <wp:positionH relativeFrom="column">
                  <wp:posOffset>-800105</wp:posOffset>
                </wp:positionH>
                <wp:positionV relativeFrom="paragraph">
                  <wp:posOffset>50169</wp:posOffset>
                </wp:positionV>
                <wp:extent cx="818515" cy="7429500"/>
                <wp:effectExtent l="0" t="11430" r="635" b="7620"/>
                <wp:wrapNone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7430135"/>
                          <a:chOff x="0" y="0"/>
                          <a:chExt cx="819150" cy="7430135"/>
                        </a:xfrm>
                        <a:prstGeom prst="rect"/>
                        <a:ln cap="flat"/>
                      </wpg:grpSpPr>
                      <wps:wsp>
                        <wps:cNvPr id="6" name="Text Box 3"/>
                        <wps:cNvSpPr txBox="1"/>
                        <wps:spPr>
                          <a:xfrm>
                            <a:off x="0" y="1111250"/>
                            <a:ext cx="457835" cy="4784725"/>
                          </a:xfrm>
                          <a:prstGeom prst="rect"/>
                          <a:solidFill>
                            <a:prstClr val="white"/>
                          </a:solidFill>
                          <a:ln cap="flat">
                            <a:noFill/>
                          </a:ln>
                        </wps:spPr>
                        <wps:txbx style="layout-flow:vertical;mso-layout-flow-alt:bottom-to-top" inset="7pt,4pt,7pt,4pt"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rFonts w:eastAsia="黑体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rFonts w:eastAsia="黑体" w:hint="eastAsia"/>
                                </w:rPr>
                                <w:t>学号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  <w:rFonts w:eastAsia="黑体" w:hint="eastAsia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sz w:val="24"/>
                                  <w:szCs w:val="24"/>
                                  <w:rFonts w:eastAsia="黑体" w:hint="eastAsia"/>
                                </w:rPr>
                                <w:t xml:space="preserve">         姓名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  <w:rFonts w:eastAsia="黑体" w:hint="eastAsia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sz w:val="24"/>
                                  <w:szCs w:val="24"/>
                                  <w:rFonts w:eastAsia="黑体"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0" upright="1">
                          <a:prstTxWarp prst="textNoShape"/>
                        </wps:bodyPr>
                      </wps:wsp>
                      <wpg:grpSp>
                        <wpg:cNvGrpSpPr/>
                        <wpg:grpSpPr>
                          <a:xfrm>
                            <a:off x="466089" y="0"/>
                            <a:ext cx="353060" cy="7430135"/>
                            <a:chOff x="0" y="0"/>
                            <a:chExt cx="353060" cy="7430135"/>
                          </a:xfrm>
                          <a:prstGeom prst="rect"/>
                          <a:ln cap="flat"/>
                        </wpg:grpSpPr>
                        <wps:wsp>
                          <wps:cNvPr id="8" name="Line 5"/>
                          <wps:cNvSpPr/>
                          <wps:spPr>
                            <a:xfrm>
                              <a:off x="190500" y="0"/>
                              <a:ext cx="635" cy="7430135"/>
                            </a:xfrm>
                            <a:prstGeom prst="line"/>
                            <a:noFill/>
                            <a:ln w="9525" cap="flat" cmpd="sng">
                              <a:solidFill>
                                <a:prstClr val="black"/>
                              </a:solidFill>
                              <a:prstDash val="dash"/>
                              <a:round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<a:prstTxWarp prst="textNoShape"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2292350"/>
                              <a:ext cx="353060" cy="2640330"/>
                              <a:chOff x="0" y="0"/>
                              <a:chExt cx="353060" cy="2640330"/>
                            </a:xfrm>
                            <a:prstGeom prst="rect"/>
                            <a:ln cap="flat"/>
                          </wpg:grpSpPr>
                          <wps:wsp>
                            <wps:cNvPr id="10" name="Text Box 7"/>
                            <wps:cNvSpPr txBox="1"/>
                            <wps:spPr>
                              <a:xfrm>
                                <a:off x="0" y="2353310"/>
                                <a:ext cx="343535" cy="28638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txbx style="layout-flow:vertical;mso-layout-flow-alt:bottom-to-top" inset="7pt,4pt,7pt,4pt">
                              <w:txbxContent>
                                <w:p>
                                  <w:pPr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  <wps:wsp>
                            <wps:cNvPr id="11" name="Text Box 8"/>
                            <wps:cNvSpPr txBox="1"/>
                            <wps:spPr>
                              <a:xfrm>
                                <a:off x="1270" y="1195070"/>
                                <a:ext cx="343535" cy="28638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txbx style="layout-flow:vertical;mso-layout-flow-alt:bottom-to-top" inset="7pt,4pt,7pt,4pt">
                              <w:txbxContent>
                                <w:p>
                                  <w:pPr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  <wps:wsp>
                            <wps:cNvPr id="12" name="Text Box 9"/>
                            <wps:cNvSpPr txBox="1"/>
                            <wps:spPr>
                              <a:xfrm>
                                <a:off x="9525" y="0"/>
                                <a:ext cx="343535" cy="28638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txbx style="layout-flow:vertical;mso-layout-flow-alt:bottom-to-top" inset="7pt,4pt,7pt,4pt">
                              <w:txbxContent>
                                <w:p>
                                  <w:pPr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9" style="position:absolute;left:0;margin-left:-63pt;mso-position-horizontal:absolute;mso-position-horizontal-relative:text;margin-top:4pt;mso-position-vertical:absolute;mso-position-vertical-relative:text;width:64.4pt;height:585.0pt;z-index:251624967" coordorigin="540,1907" coordsize="1289,11700">
                <v:shape id="_x0000_s10" style="position:absolute;left:540;top:3657;width:720;height:7534;z-index:251624960" coordsize="457200,4784090" path="m,l457200,,457200,4784090,,4784090xe" stroked="f" fillcolor="#ffffff" filled="t">
                  <v:textbox style="layout-flow:vertical;mso-layout-flow-alt:bottom-to-top" inset="7pt,4pt,7pt,4pt">
                    <w:txbxContent>
                      <w:p>
                        <w:pPr>
                          <w:rPr>
                            <w:sz w:val="24"/>
                            <w:szCs w:val="24"/>
                            <w:rFonts w:eastAsia="黑体"/>
                          </w:rPr>
                        </w:pPr>
                        <w:r>
                          <w:rPr>
                            <w:sz w:val="24"/>
                            <w:szCs w:val="24"/>
                            <w:rFonts w:eastAsia="黑体" w:hint="eastAsia"/>
                          </w:rPr>
                          <w:t>学号</w:t>
                        </w:r>
                        <w:r>
                          <w:rPr>
                            <w:sz w:val="24"/>
                            <w:szCs w:val="24"/>
                            <w:u w:val="single"/>
                            <w:rFonts w:eastAsia="黑体" w:hint="eastAsia"/>
                          </w:rPr>
                          <w:t xml:space="preserve">                     </w:t>
                        </w:r>
                        <w:r>
                          <w:rPr>
                            <w:sz w:val="24"/>
                            <w:szCs w:val="24"/>
                            <w:rFonts w:eastAsia="黑体" w:hint="eastAsia"/>
                          </w:rPr>
                          <w:t xml:space="preserve">         姓名</w:t>
                        </w:r>
                        <w:r>
                          <w:rPr>
                            <w:sz w:val="24"/>
                            <w:szCs w:val="24"/>
                            <w:u w:val="single"/>
                            <w:rFonts w:eastAsia="黑体" w:hint="eastAsia"/>
                          </w:rPr>
                          <w:t xml:space="preserve">                      </w:t>
                        </w:r>
                        <w:r>
                          <w:rPr>
                            <w:sz w:val="24"/>
                            <w:szCs w:val="24"/>
                            <w:rFonts w:eastAsia="黑体"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1" style="position:absolute;left:1274;top:1907;width:555;height:11700;z-index:251624961" coordorigin="1274,1907" coordsize="555,11700">
                  <v:shape id="_x0000_s12" style="position:absolute;left:1574;top:1907;width:0;height:11700;v-text-anchor:middle;z-index:251624960" coordsize="0,7429500" path="m,l,7429500e" strokecolor="#000000" o:allowoverlap="1" strokeweight="0.75pt" filled="f">
                    <v:stroke dashstyle="dash" joinstyle="round"/>
                  </v:shape>
                  <v:group id="_x0000_s13" style="position:absolute;left:1274;top:5517;width:555;height:4157;z-index:251624961" coordorigin="1274,5517" coordsize="555,4157">
                    <v:shape id="_x0000_s14" style="position:absolute;left:1274;top:9223;width:540;height:450;z-index:251624960" coordsize="342900,285750" path="m,l342900,,342900,285750,,285750xe" stroked="f" fillcolor="#ffffff" filled="t">
                      <v:textbox style="layout-flow:vertical;mso-layout-flow-alt:bottom-to-top" inset="7pt,4pt,7pt,4pt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</w:txbxContent>
                      </v:textbox>
                    </v:shape>
                    <v:shape id="_x0000_s15" style="position:absolute;left:1276;top:7399;width:540;height:450;z-index:251624961" coordsize="342900,285750" path="m,l342900,,342900,285750,,285750xe" stroked="f" fillcolor="#ffffff" filled="t">
                      <v:textbox style="layout-flow:vertical;mso-layout-flow-alt:bottom-to-top" inset="7pt,4pt,7pt,4pt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</w:txbxContent>
                      </v:textbox>
                    </v:shape>
                    <v:shape id="_x0000_s16" style="position:absolute;left:1289;top:5517;width:540;height:450;z-index:251624962" coordsize="342900,285750" path="m,l342900,,342900,285750,,285750xe" stroked="f" fillcolor="#ffffff" filled="t">
                      <v:textbox style="layout-flow:vertical;mso-layout-flow-alt:bottom-to-top" inset="7pt,4pt,7pt,4pt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tbl>
      <w:tblID w:val="0"/>
      <w:tblPr>
        <w:tblCellMar>
          <w:left w:w="0" w:type="dxa"/>
          <w:top w:w="0" w:type="dxa"/>
          <w:right w:w="57" w:type="dxa"/>
          <w:bottom w:w="0" w:type="dxa"/>
        </w:tblCellMar>
        <w:tblW w:w="8370" w:type="dxa"/>
        <w:jc w:val="center"/>
        <w:tblLook w:val="000000" w:firstRow="0" w:lastRow="0" w:firstColumn="0" w:lastColumn="0" w:noHBand="0" w:noVBand="0"/>
        <w:tblLayout w:type="fixed"/>
      </w:tblPr>
      <w:tblGrid>
        <w:gridCol w:w="1195"/>
        <w:gridCol w:w="1910"/>
        <w:gridCol w:w="811"/>
        <w:gridCol w:w="269"/>
        <w:gridCol w:w="794"/>
        <w:gridCol w:w="1186"/>
        <w:gridCol w:w="266"/>
        <w:gridCol w:w="656"/>
        <w:gridCol w:w="287"/>
        <w:gridCol w:w="996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75"/>
          <w:cantSplit/>
        </w:trPr>
        <w:tc>
          <w:tcPr>
            <w:tcW w:type="dxa" w:w="119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57" w:type="dxa"/>
            </w:tcMar>
            <w:vAlign w:val="center"/>
          </w:tcPr>
          <w:p>
            <w:pPr>
              <w:jc w:val="right"/>
              <w:spacing w:lineRule="atLeast" w:line="240"/>
              <w:rPr>
                <w:highlight w:val="none"/>
                <w:rFonts w:ascii="Times New Roman" w:eastAsia="黑体" w:hAnsi="Times New Roman" w:cs="Times New Roman"/>
              </w:rPr>
              <w:snapToGrid w:val="off"/>
            </w:pPr>
            <w:r>
              <w:rPr>
                <w:spacing w:val="37"/>
                <w:highlight w:val="none"/>
                <w:rFonts w:ascii="Times New Roman" w:eastAsia="黑体" w:hAnsi="Times New Roman" w:cs="Times New Roman"/>
              </w:rPr>
              <w:t>课程名</w:t>
            </w:r>
            <w:r>
              <w:rPr>
                <w:highlight w:val="none"/>
                <w:rFonts w:ascii="Times New Roman" w:eastAsia="黑体" w:hAnsi="Times New Roman" w:cs="Times New Roman"/>
              </w:rPr>
              <w:t>称</w:t>
            </w:r>
          </w:p>
        </w:tc>
        <w:tc>
          <w:tcPr>
            <w:tcW w:type="dxa" w:w="272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57" w:type="dxa"/>
            </w:tcMar>
            <w:vAlign w:val="center"/>
            <w:gridSpan w:val="2"/>
            <w:tcBorders>
              <w:bottom w:val="single" w:color="auto" w:sz="4"/>
            </w:tcBorders>
          </w:tcPr>
          <w:p>
            <w:pPr>
              <w:jc w:val="center"/>
              <w:spacing w:lineRule="atLeast" w:line="240"/>
              <w:rPr>
                <w:color w:val="FF0000"/>
                <w:highlight w:val="none"/>
                <w:rFonts w:ascii="Times New Roman" w:eastAsia="黑体" w:hAnsi="Times New Roman" w:cs="Times New Roman"/>
              </w:rPr>
              <w:snapToGrid w:val="off"/>
            </w:pPr>
            <w:r>
              <w:rPr>
                <w:highlight w:val="none"/>
                <w:rFonts w:ascii="Times New Roman" w:eastAsia="黑体" w:hAnsi="Times New Roman" w:cs="Times New Roman"/>
              </w:rPr>
              <w:t>算法设计与分析</w:t>
            </w:r>
          </w:p>
        </w:tc>
        <w:tc>
          <w:tcPr>
            <w:tcW w:type="dxa" w:w="106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57" w:type="dxa"/>
            </w:tcMar>
            <w:vAlign w:val="center"/>
            <w:gridSpan w:val="2"/>
          </w:tcPr>
          <w:p>
            <w:pPr>
              <w:jc w:val="right"/>
              <w:spacing w:lineRule="atLeast" w:line="240"/>
              <w:rPr>
                <w:highlight w:val="none"/>
                <w:rFonts w:ascii="Times New Roman" w:eastAsia="黑体" w:hAnsi="Times New Roman" w:cs="Times New Roman"/>
              </w:rPr>
              <w:snapToGrid w:val="off"/>
            </w:pPr>
            <w:r>
              <w:rPr>
                <w:spacing w:val="15"/>
                <w:highlight w:val="none"/>
                <w:rFonts w:ascii="Times New Roman" w:eastAsia="黑体" w:hAnsi="Times New Roman" w:cs="Times New Roman"/>
              </w:rPr>
              <w:t>考试学</w:t>
            </w:r>
            <w:r>
              <w:rPr>
                <w:highlight w:val="none"/>
                <w:rFonts w:ascii="Times New Roman" w:eastAsia="黑体" w:hAnsi="Times New Roman" w:cs="Times New Roman"/>
              </w:rPr>
              <w:t>期</w:t>
            </w:r>
          </w:p>
        </w:tc>
        <w:tc>
          <w:tcPr>
            <w:tcW w:type="dxa" w:w="145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57" w:type="dxa"/>
            </w:tcMar>
            <w:vAlign w:val="center"/>
            <w:gridSpan w:val="2"/>
            <w:tcBorders>
              <w:bottom w:val="single" w:color="auto" w:sz="4"/>
            </w:tcBorders>
          </w:tcPr>
          <w:p>
            <w:pPr>
              <w:jc w:val="center"/>
              <w:spacing w:lineRule="atLeast" w:line="240"/>
              <w:rPr>
                <w:highlight w:val="none"/>
                <w:rFonts w:ascii="Times New Roman" w:eastAsia="黑体" w:hAnsi="Times New Roman" w:cs="Times New Roman"/>
                <w:lang w:val=""/>
              </w:rPr>
              <w:snapToGrid w:val="off"/>
            </w:pPr>
            <w:r>
              <w:rPr>
                <w:highlight w:val="none"/>
                <w:rFonts w:ascii="Times New Roman" w:eastAsia="黑体" w:hAnsi="Times New Roman" w:cs="Times New Roman"/>
              </w:rPr>
              <w:t>202</w:t>
            </w:r>
            <w:r>
              <w:rPr>
                <w:highlight w:val="none"/>
                <w:rFonts w:ascii="Times New Roman" w:eastAsia="黑体" w:hAnsi="Times New Roman" w:cs="Times New Roman"/>
                <w:lang w:val=""/>
              </w:rPr>
              <w:t>1</w:t>
            </w:r>
            <w:r>
              <w:rPr>
                <w:highlight w:val="none"/>
                <w:rFonts w:ascii="Times New Roman" w:eastAsia="黑体" w:hAnsi="Times New Roman" w:cs="Times New Roman"/>
              </w:rPr>
              <w:t>-202</w:t>
            </w:r>
            <w:r>
              <w:rPr>
                <w:highlight w:val="none"/>
                <w:rFonts w:ascii="Times New Roman" w:eastAsia="黑体" w:hAnsi="Times New Roman" w:cs="Times New Roman"/>
                <w:lang w:val=""/>
              </w:rPr>
              <w:t>2</w:t>
            </w:r>
            <w:r>
              <w:rPr>
                <w:highlight w:val="none"/>
                <w:rFonts w:ascii="Times New Roman" w:eastAsia="黑体" w:hAnsi="Times New Roman" w:cs="Times New Roman"/>
              </w:rPr>
              <w:t>-</w:t>
            </w:r>
            <w:r>
              <w:rPr>
                <w:highlight w:val="none"/>
                <w:rFonts w:ascii="Times New Roman" w:eastAsia="黑体" w:hAnsi="Times New Roman" w:cs="Times New Roman"/>
                <w:lang w:val=""/>
              </w:rPr>
              <w:t>1</w:t>
            </w:r>
          </w:p>
        </w:tc>
        <w:tc>
          <w:tcPr>
            <w:tcW w:type="dxa" w:w="65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jc w:val="right"/>
              <w:spacing w:lineRule="atLeast" w:line="240"/>
              <w:rPr>
                <w:highlight w:val="none"/>
                <w:rFonts w:ascii="Times New Roman" w:eastAsia="黑体" w:hAnsi="Times New Roman" w:cs="Times New Roman"/>
              </w:rPr>
              <w:snapToGrid w:val="off"/>
            </w:pPr>
            <w:r>
              <w:rPr>
                <w:highlight w:val="none"/>
                <w:rFonts w:ascii="Times New Roman" w:eastAsia="黑体" w:hAnsi="Times New Roman" w:cs="Times New Roman"/>
              </w:rPr>
              <w:t>得分</w:t>
            </w:r>
          </w:p>
        </w:tc>
        <w:tc>
          <w:tcPr>
            <w:tcW w:type="dxa" w:w="12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auto" w:sz="4"/>
            </w:tcBorders>
          </w:tcPr>
          <w:p>
            <w:pPr>
              <w:jc w:val="center"/>
              <w:spacing w:lineRule="atLeast" w:line="240"/>
              <w:rPr>
                <w:highlight w:val="none"/>
                <w:rFonts w:ascii="Times New Roman" w:eastAsia="黑体" w:hAnsi="Times New Roman" w:cs="Times New Roman"/>
              </w:rPr>
              <w:snapToGrid w:val="off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75"/>
          <w:cantSplit/>
        </w:trPr>
        <w:tc>
          <w:tcPr>
            <w:tcW w:type="dxa" w:w="119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57" w:type="dxa"/>
            </w:tcMar>
            <w:vAlign w:val="center"/>
          </w:tcPr>
          <w:p>
            <w:pPr>
              <w:jc w:val="left"/>
              <w:spacing w:lineRule="atLeast" w:line="240" w:before="24" w:after="24"/>
              <w:rPr>
                <w:highlight w:val="none"/>
                <w:rFonts w:ascii="Times New Roman" w:eastAsia="黑体" w:hAnsi="Times New Roman" w:cs="Times New Roman"/>
              </w:rPr>
              <w:snapToGrid w:val="off"/>
            </w:pPr>
            <w:r>
              <w:rPr>
                <w:spacing w:val="37"/>
                <w:highlight w:val="none"/>
                <w:rFonts w:ascii="Times New Roman" w:eastAsia="黑体" w:hAnsi="Times New Roman" w:cs="Times New Roman"/>
              </w:rPr>
              <w:t>适用专</w:t>
            </w:r>
            <w:r>
              <w:rPr>
                <w:highlight w:val="none"/>
                <w:rFonts w:ascii="Times New Roman" w:eastAsia="黑体" w:hAnsi="Times New Roman" w:cs="Times New Roman"/>
              </w:rPr>
              <w:t>业</w:t>
            </w:r>
          </w:p>
        </w:tc>
        <w:tc>
          <w:tcPr>
            <w:tcW w:type="dxa" w:w="19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tLeast" w:line="240" w:before="24" w:after="24"/>
              <w:rPr>
                <w:highlight w:val="none"/>
                <w:rFonts w:ascii="Times New Roman" w:eastAsia="黑体" w:hAnsi="Times New Roman" w:cs="Times New Roman"/>
              </w:rPr>
              <w:snapToGrid w:val="off"/>
            </w:pPr>
            <w:r>
              <w:rPr>
                <w:highlight w:val="none"/>
                <w:rFonts w:ascii="Times New Roman" w:eastAsia="黑体" w:hAnsi="Times New Roman" w:cs="Times New Roman"/>
              </w:rPr>
              <w:t>计算机、软件</w:t>
            </w:r>
          </w:p>
        </w:tc>
        <w:tc>
          <w:tcPr>
            <w:tcW w:type="dxa" w:w="108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jc w:val="right"/>
              <w:spacing w:lineRule="atLeast" w:line="240" w:before="24" w:after="24"/>
              <w:rPr>
                <w:highlight w:val="none"/>
                <w:rFonts w:ascii="Times New Roman" w:eastAsia="黑体" w:hAnsi="Times New Roman" w:cs="Times New Roman"/>
              </w:rPr>
              <w:snapToGrid w:val="off"/>
            </w:pPr>
            <w:r>
              <w:rPr>
                <w:spacing w:val="37"/>
                <w:highlight w:val="none"/>
                <w:w w:val="93"/>
                <w:rFonts w:ascii="Times New Roman" w:eastAsia="黑体" w:hAnsi="Times New Roman" w:cs="Times New Roman"/>
              </w:rPr>
              <w:t>考试形</w:t>
            </w:r>
            <w:r>
              <w:rPr>
                <w:highlight w:val="none"/>
                <w:w w:val="93"/>
                <w:rFonts w:ascii="Times New Roman" w:eastAsia="黑体" w:hAnsi="Times New Roman" w:cs="Times New Roman"/>
              </w:rPr>
              <w:t>式</w:t>
            </w:r>
          </w:p>
        </w:tc>
        <w:tc>
          <w:tcPr>
            <w:tcW w:type="dxa" w:w="19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57" w:type="dxa"/>
            </w:tcMar>
            <w:vAlign w:val="center"/>
            <w:gridSpan w:val="2"/>
            <w:tcBorders>
              <w:bottom w:val="single" w:color="auto" w:sz="4"/>
            </w:tcBorders>
          </w:tcPr>
          <w:p>
            <w:pPr>
              <w:jc w:val="center"/>
              <w:spacing w:lineRule="atLeast" w:line="240"/>
              <w:pBdr>
                <w:bottom w:val="single" w:sz="6" w:space="1" w:color="000000"/>
              </w:pBdr>
              <w:rPr>
                <w:highlight w:val="none"/>
                <w:rFonts w:ascii="Times New Roman" w:eastAsia="黑体" w:hAnsi="Times New Roman" w:cs="Times New Roman"/>
              </w:rPr>
              <w:snapToGrid w:val="off"/>
            </w:pPr>
            <w:r>
              <w:rPr>
                <w:highlight w:val="none"/>
                <w:rFonts w:ascii="Times New Roman" w:eastAsia="黑体" w:hAnsi="Times New Roman" w:cs="Times New Roman"/>
              </w:rPr>
              <w:t>闭卷</w:t>
            </w:r>
          </w:p>
        </w:tc>
        <w:tc>
          <w:tcPr>
            <w:tcW w:type="dxa" w:w="120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gridSpan w:val="3"/>
          </w:tcPr>
          <w:p>
            <w:pPr>
              <w:jc w:val="right"/>
              <w:spacing w:lineRule="atLeast" w:line="240" w:before="24" w:after="24"/>
              <w:rPr>
                <w:highlight w:val="none"/>
                <w:rFonts w:ascii="Times New Roman" w:eastAsia="黑体" w:hAnsi="Times New Roman" w:cs="Times New Roman"/>
              </w:rPr>
              <w:snapToGrid w:val="off"/>
            </w:pPr>
            <w:r>
              <w:rPr>
                <w:highlight w:val="none"/>
                <w:w w:val="89"/>
                <w:rFonts w:ascii="Times New Roman" w:eastAsia="黑体" w:hAnsi="Times New Roman" w:cs="Times New Roman"/>
              </w:rPr>
              <w:t>考试时间长</w:t>
            </w:r>
            <w:r>
              <w:rPr>
                <w:spacing w:val="9"/>
                <w:highlight w:val="none"/>
                <w:w w:val="89"/>
                <w:rFonts w:ascii="Times New Roman" w:eastAsia="黑体" w:hAnsi="Times New Roman" w:cs="Times New Roman"/>
              </w:rPr>
              <w:t>度</w:t>
            </w:r>
          </w:p>
        </w:tc>
        <w:tc>
          <w:tcPr>
            <w:tcW w:type="dxa" w:w="996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57" w:type="dxa"/>
            </w:tcMar>
            <w:vAlign w:val="center"/>
            <w:tcBorders>
              <w:bottom w:val="single" w:color="auto" w:sz="4"/>
            </w:tcBorders>
          </w:tcPr>
          <w:p>
            <w:pPr>
              <w:jc w:val="right"/>
              <w:spacing w:lineRule="atLeast" w:line="240" w:before="24" w:after="24"/>
              <w:rPr>
                <w:highlight w:val="none"/>
                <w:rFonts w:ascii="Times New Roman" w:eastAsia="黑体" w:hAnsi="Times New Roman" w:cs="Times New Roman"/>
              </w:rPr>
              <w:snapToGrid w:val="off"/>
            </w:pPr>
            <w:r>
              <w:rPr>
                <w:spacing w:val="7"/>
                <w:highlight w:val="none"/>
                <w:rFonts w:ascii="Times New Roman" w:eastAsia="黑体" w:hAnsi="Times New Roman" w:cs="Times New Roman"/>
              </w:rPr>
              <w:t>120分</w:t>
            </w:r>
            <w:r>
              <w:rPr>
                <w:spacing w:val="-3"/>
                <w:highlight w:val="none"/>
                <w:rFonts w:ascii="Times New Roman" w:eastAsia="黑体" w:hAnsi="Times New Roman" w:cs="Times New Roman"/>
              </w:rPr>
              <w:t>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75"/>
          <w:cantSplit/>
        </w:trPr>
        <w:tc>
          <w:tcPr>
            <w:tcW w:type="dxa" w:w="83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57" w:type="dxa"/>
            </w:tcMar>
            <w:vAlign w:val="center"/>
            <w:gridSpan w:val="10"/>
          </w:tcPr>
          <w:p>
            <w:pPr>
              <w:jc w:val="right"/>
              <w:spacing w:lineRule="atLeast" w:line="240" w:before="24" w:after="24"/>
              <w:rPr>
                <w:spacing w:val="7"/>
                <w:color w:val="FF0000"/>
                <w:highlight w:val="none"/>
                <w:rFonts w:ascii="Times New Roman" w:eastAsia="黑体" w:hAnsi="Times New Roman" w:cs="Times New Roman"/>
              </w:rPr>
              <w:snapToGrid w:val="off"/>
            </w:pPr>
          </w:p>
        </w:tc>
      </w:tr>
    </w:tbl>
    <w:p>
      <w:pPr>
        <w:spacing w:before="48"/>
        <w:rPr>
          <w:highlight w:val="none"/>
          <w:rFonts w:ascii="Times New Roman" w:hAnsi="Times New Roman" w:cs="Times New Roman"/>
        </w:rPr>
        <w:snapToGrid w:val="off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000" w:firstRow="0" w:lastRow="0" w:firstColumn="0" w:lastColumn="0" w:noHBand="0" w:noVBand="0"/>
        <w:tblLayout w:type="auto"/>
      </w:tblPr>
      <w:tblGrid>
        <w:gridCol w:w="944"/>
        <w:gridCol w:w="823"/>
        <w:gridCol w:w="823"/>
        <w:gridCol w:w="824"/>
        <w:gridCol w:w="823"/>
        <w:gridCol w:w="824"/>
        <w:gridCol w:w="823"/>
        <w:gridCol w:w="824"/>
        <w:gridCol w:w="824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tcW w:type="dxa" w:w="94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spacing w:before="48"/>
              <w:rPr>
                <w:b w:val="1"/>
                <w:highlight w:val="none"/>
                <w:rFonts w:ascii="Times New Roman" w:hAnsi="Times New Roman" w:cs="Times New Roman"/>
              </w:rPr>
              <w:snapToGrid w:val="off"/>
            </w:pPr>
            <w:r>
              <w:rPr>
                <w:b w:val="1"/>
                <w:highlight w:val="none"/>
                <w:rFonts w:ascii="Times New Roman" w:hAnsi="Times New Roman" w:cs="Times New Roman"/>
              </w:rPr>
              <w:t>题目</w:t>
            </w:r>
          </w:p>
        </w:tc>
        <w:tc>
          <w:tcPr>
            <w:tcW w:type="dxa" w:w="82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spacing w:before="48"/>
              <w:rPr>
                <w:b w:val="1"/>
                <w:highlight w:val="none"/>
                <w:rFonts w:ascii="Times New Roman" w:hAnsi="Times New Roman" w:cs="Times New Roman"/>
              </w:rPr>
              <w:snapToGrid w:val="off"/>
            </w:pPr>
            <w:r>
              <w:rPr>
                <w:b w:val="1"/>
                <w:highlight w:val="none"/>
                <w:rFonts w:ascii="Times New Roman" w:hAnsi="Times New Roman" w:cs="Times New Roman"/>
              </w:rPr>
              <w:t>一</w:t>
            </w:r>
          </w:p>
        </w:tc>
        <w:tc>
          <w:tcPr>
            <w:tcW w:type="dxa" w:w="82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spacing w:before="48"/>
              <w:rPr>
                <w:b w:val="1"/>
                <w:highlight w:val="none"/>
                <w:rFonts w:ascii="Times New Roman" w:hAnsi="Times New Roman" w:cs="Times New Roman"/>
              </w:rPr>
              <w:snapToGrid w:val="off"/>
            </w:pPr>
            <w:r>
              <w:rPr>
                <w:b w:val="1"/>
                <w:highlight w:val="none"/>
                <w:rFonts w:ascii="Times New Roman" w:hAnsi="Times New Roman" w:cs="Times New Roman"/>
              </w:rPr>
              <w:t>二</w:t>
            </w:r>
          </w:p>
        </w:tc>
        <w:tc>
          <w:tcPr>
            <w:tcW w:type="dxa" w:w="82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spacing w:before="48"/>
              <w:rPr>
                <w:b w:val="1"/>
                <w:highlight w:val="none"/>
                <w:rFonts w:ascii="Times New Roman" w:hAnsi="Times New Roman" w:cs="Times New Roman"/>
              </w:rPr>
              <w:snapToGrid w:val="off"/>
            </w:pPr>
            <w:r>
              <w:rPr>
                <w:b w:val="1"/>
                <w:highlight w:val="none"/>
                <w:rFonts w:ascii="Times New Roman" w:hAnsi="Times New Roman" w:cs="Times New Roman"/>
              </w:rPr>
              <w:t>三</w:t>
            </w:r>
          </w:p>
        </w:tc>
        <w:tc>
          <w:tcPr>
            <w:tcW w:type="dxa" w:w="82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spacing w:before="48"/>
              <w:rPr>
                <w:b w:val="1"/>
                <w:highlight w:val="none"/>
                <w:rFonts w:ascii="Times New Roman" w:hAnsi="Times New Roman" w:cs="Times New Roman"/>
              </w:rPr>
              <w:snapToGrid w:val="off"/>
            </w:pPr>
            <w:r>
              <w:rPr>
                <w:b w:val="1"/>
                <w:highlight w:val="none"/>
                <w:rFonts w:ascii="Times New Roman" w:hAnsi="Times New Roman" w:cs="Times New Roman"/>
              </w:rPr>
              <w:t>四</w:t>
            </w:r>
          </w:p>
        </w:tc>
        <w:tc>
          <w:tcPr>
            <w:tcW w:type="dxa" w:w="82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spacing w:before="48"/>
              <w:rPr>
                <w:b w:val="1"/>
                <w:highlight w:val="none"/>
                <w:rFonts w:ascii="Times New Roman" w:hAnsi="Times New Roman" w:cs="Times New Roman"/>
              </w:rPr>
              <w:snapToGrid w:val="off"/>
            </w:pPr>
            <w:r>
              <w:rPr>
                <w:b w:val="1"/>
                <w:highlight w:val="none"/>
                <w:rFonts w:ascii="Times New Roman" w:hAnsi="Times New Roman" w:cs="Times New Roman"/>
              </w:rPr>
              <w:t>五</w:t>
            </w:r>
          </w:p>
        </w:tc>
        <w:tc>
          <w:tcPr>
            <w:tcW w:type="dxa" w:w="82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spacing w:before="48"/>
              <w:rPr>
                <w:b w:val="1"/>
                <w:highlight w:val="none"/>
                <w:rFonts w:ascii="Times New Roman" w:hAnsi="Times New Roman" w:cs="Times New Roman"/>
              </w:rPr>
              <w:snapToGrid w:val="off"/>
            </w:pPr>
            <w:r>
              <w:rPr>
                <w:b w:val="1"/>
                <w:highlight w:val="none"/>
                <w:rFonts w:ascii="Times New Roman" w:hAnsi="Times New Roman" w:cs="Times New Roman"/>
              </w:rPr>
              <w:t>六</w:t>
            </w:r>
          </w:p>
        </w:tc>
        <w:tc>
          <w:tcPr>
            <w:tcW w:type="dxa" w:w="82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spacing w:before="48"/>
              <w:rPr>
                <w:b w:val="1"/>
                <w:highlight w:val="none"/>
                <w:rFonts w:ascii="Times New Roman" w:hAnsi="Times New Roman" w:cs="Times New Roman"/>
              </w:rPr>
              <w:snapToGrid w:val="off"/>
            </w:pPr>
            <w:r>
              <w:rPr>
                <w:b w:val="1"/>
                <w:highlight w:val="none"/>
                <w:rFonts w:ascii="Times New Roman" w:hAnsi="Times New Roman" w:cs="Times New Roman"/>
              </w:rPr>
              <w:t>七</w:t>
            </w:r>
          </w:p>
        </w:tc>
        <w:tc>
          <w:tcPr>
            <w:tcW w:type="dxa" w:w="82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spacing w:before="48"/>
              <w:rPr>
                <w:b w:val="1"/>
                <w:highlight w:val="none"/>
                <w:rFonts w:ascii="Times New Roman" w:hAnsi="Times New Roman" w:cs="Times New Roman"/>
              </w:rPr>
              <w:snapToGrid w:val="off"/>
            </w:pPr>
            <w:r>
              <w:rPr>
                <w:b w:val="1"/>
                <w:highlight w:val="none"/>
                <w:rFonts w:ascii="Times New Roman" w:hAnsi="Times New Roman" w:cs="Times New Roman"/>
              </w:rPr>
              <w:t>总分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tcW w:type="dxa" w:w="94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spacing w:before="48"/>
              <w:rPr>
                <w:b w:val="1"/>
                <w:highlight w:val="none"/>
                <w:rFonts w:ascii="Times New Roman" w:hAnsi="Times New Roman" w:cs="Times New Roman"/>
              </w:rPr>
              <w:snapToGrid w:val="off"/>
            </w:pPr>
            <w:r>
              <w:rPr>
                <w:sz w:val="20"/>
                <w:shd w:val="clear" w:color="auto" w:fill="FCFCFC"/>
              </w:rPr>
              <mc:AlternateContent>
                <mc:Choice Requires="wps">
                  <w:drawing>
                    <wp:anchor distT="0" distB="0" distL="114300" distR="114300" simplePos="0" relativeHeight="251624968" behindDoc="0" locked="0" layoutInCell="1" allowOverlap="1">
                      <wp:simplePos x="0" y="0"/>
                      <wp:positionH relativeFrom="column">
                        <wp:posOffset>-1431295</wp:posOffset>
                      </wp:positionH>
                      <wp:positionV relativeFrom="paragraph">
                        <wp:posOffset>-23500</wp:posOffset>
                      </wp:positionV>
                      <wp:extent cx="457200" cy="5250180"/>
                      <wp:effectExtent l="0" t="0" r="2540" b="1270"/>
                      <wp:wrapNone/>
                      <wp:docPr id="19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835" cy="5250815"/>
                              </a:xfrm>
                              <a:prstGeom prst="rect"/>
                              <a:noFill/>
                              <a:ln cap="flat">
                                <a:noFill/>
                              </a:ln>
                            </wps:spPr>
                            <wps:txbx style="layout-flow:vertical-ideographic" inset="7pt,4pt,7pt,4pt">
                              <w:txbxContent>
                                <w:p>
                                  <w:pPr>
                                    <w:spacing w:lineRule="exact" w:line="400"/>
                                    <w:rPr>
                                      <w:b w:val="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1"/>
                                      <w:sz w:val="24"/>
                                      <w:szCs w:val="24"/>
                                      <w:rFonts w:hint="eastAsia"/>
                                    </w:rPr>
                                    <w:t xml:space="preserve">自 觉 遵 守 考 场 纪 律     如 考 试 作 弊   此 答 卷 无 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9" style="position:absolute;left:0;margin-left:-113pt;mso-position-horizontal:absolute;mso-position-horizontal-relative:text;margin-top:-2pt;mso-position-vertical:absolute;mso-position-vertical-relative:text;width:36.0pt;height:413.4pt;z-index:251624968" coordsize="457200,5250180" path="m,l457200,,457200,5250180,,5250180xe" stroked="f" filled="f">
                      <v:textbox style="layout-flow:vertical-ideographic" inset="7pt,4pt,7pt,4pt">
                        <w:txbxContent>
                          <w:p>
                            <w:pPr>
                              <w:spacing w:lineRule="exact" w:line="400"/>
                              <w:rPr>
                                <w:b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sz w:val="24"/>
                                <w:szCs w:val="24"/>
                                <w:rFonts w:hint="eastAsia"/>
                              </w:rPr>
                              <w:t xml:space="preserve">自 觉 遵 守 考 场 纪 律     如 考 试 作 弊   此 答 卷 无 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1"/>
                <w:highlight w:val="none"/>
                <w:rFonts w:ascii="Times New Roman" w:hAnsi="Times New Roman" w:cs="Times New Roman"/>
              </w:rPr>
              <w:t>得分</w:t>
            </w:r>
          </w:p>
        </w:tc>
        <w:tc>
          <w:tcPr>
            <w:tcW w:type="dxa" w:w="82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spacing w:before="48"/>
              <w:rPr>
                <w:b w:val="1"/>
                <w:highlight w:val="none"/>
                <w:rFonts w:ascii="Times New Roman" w:hAnsi="Times New Roman" w:cs="Times New Roman"/>
              </w:rPr>
              <w:snapToGrid w:val="off"/>
            </w:pPr>
          </w:p>
        </w:tc>
        <w:tc>
          <w:tcPr>
            <w:tcW w:type="dxa" w:w="82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spacing w:before="48"/>
              <w:rPr>
                <w:b w:val="1"/>
                <w:highlight w:val="none"/>
                <w:rFonts w:ascii="Times New Roman" w:hAnsi="Times New Roman" w:cs="Times New Roman"/>
              </w:rPr>
              <w:snapToGrid w:val="off"/>
            </w:pPr>
          </w:p>
        </w:tc>
        <w:tc>
          <w:tcPr>
            <w:tcW w:type="dxa" w:w="82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spacing w:before="48"/>
              <w:rPr>
                <w:b w:val="1"/>
                <w:highlight w:val="none"/>
                <w:rFonts w:ascii="Times New Roman" w:hAnsi="Times New Roman" w:cs="Times New Roman"/>
              </w:rPr>
              <w:snapToGrid w:val="off"/>
            </w:pPr>
          </w:p>
        </w:tc>
        <w:tc>
          <w:tcPr>
            <w:tcW w:type="dxa" w:w="82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spacing w:before="48"/>
              <w:rPr>
                <w:b w:val="1"/>
                <w:highlight w:val="none"/>
                <w:rFonts w:ascii="Times New Roman" w:hAnsi="Times New Roman" w:cs="Times New Roman"/>
              </w:rPr>
              <w:snapToGrid w:val="off"/>
            </w:pPr>
          </w:p>
        </w:tc>
        <w:tc>
          <w:tcPr>
            <w:tcW w:type="dxa" w:w="82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spacing w:before="48"/>
              <w:rPr>
                <w:b w:val="1"/>
                <w:highlight w:val="none"/>
                <w:rFonts w:ascii="Times New Roman" w:hAnsi="Times New Roman" w:cs="Times New Roman"/>
              </w:rPr>
              <w:snapToGrid w:val="off"/>
            </w:pPr>
          </w:p>
        </w:tc>
        <w:tc>
          <w:tcPr>
            <w:tcW w:type="dxa" w:w="82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spacing w:before="48"/>
              <w:rPr>
                <w:b w:val="1"/>
                <w:highlight w:val="none"/>
                <w:rFonts w:ascii="Times New Roman" w:hAnsi="Times New Roman" w:cs="Times New Roman"/>
              </w:rPr>
              <w:snapToGrid w:val="off"/>
            </w:pPr>
          </w:p>
        </w:tc>
        <w:tc>
          <w:tcPr>
            <w:tcW w:type="dxa" w:w="82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spacing w:before="48"/>
              <w:rPr>
                <w:b w:val="1"/>
                <w:highlight w:val="none"/>
                <w:rFonts w:ascii="Times New Roman" w:hAnsi="Times New Roman" w:cs="Times New Roman"/>
              </w:rPr>
              <w:snapToGrid w:val="off"/>
            </w:pPr>
          </w:p>
        </w:tc>
        <w:tc>
          <w:tcPr>
            <w:tcW w:type="dxa" w:w="82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spacing w:before="48"/>
              <w:rPr>
                <w:b w:val="1"/>
                <w:highlight w:val="none"/>
                <w:rFonts w:ascii="Times New Roman" w:hAnsi="Times New Roman" w:cs="Times New Roman"/>
              </w:rPr>
              <w:snapToGrid w:val="off"/>
            </w:pPr>
          </w:p>
        </w:tc>
      </w:tr>
    </w:tbl>
    <w:p>
      <w:pPr>
        <w:jc w:val="left"/>
        <w:ind w:firstLine="200"/>
        <w:rPr>
          <w:highlight w:val="none"/>
          <w:rFonts w:ascii="Times New Roman" w:hAnsi="Times New Roman" w:cs="Times New Roman"/>
        </w:rPr>
      </w:pPr>
    </w:p>
    <w:p>
      <w:pPr>
        <w:pStyle w:val="PO26"/>
        <w:numPr>
          <w:ilvl w:val="0"/>
          <w:numId w:val="1"/>
        </w:numPr>
        <w:spacing w:lineRule="auto" w:line="300"/>
        <w:rPr>
          <w:rFonts w:ascii="Times New Roman" w:hAnsi="Times New Roman"/>
        </w:rPr>
      </w:pPr>
      <w:r>
        <w:rPr>
          <w:highlight w:val="none"/>
          <w:rFonts w:ascii="Times New Roman" w:hAnsi="Times New Roman"/>
        </w:rPr>
        <w:t>（1</w:t>
      </w:r>
      <w:del w:id="0" w:author="xiaolin" w:date="2021-12-27T12:44:00Z">
        <w:r>
          <w:rPr>
            <w:highlight w:val="none"/>
            <w:rFonts w:ascii="Times New Roman" w:hAnsi="Times New Roman" w:hint="default"/>
            <w:lang w:val="en-US"/>
          </w:rPr>
          <w:delText>5</w:delText>
        </w:r>
      </w:del>
      <w:ins w:id="1" w:author="xiaolin" w:date="2021-12-27T12:44:00Z">
        <w:r>
          <w:rPr>
            <w:highlight w:val="none"/>
            <w:rFonts w:ascii="Times New Roman" w:hAnsi="Times New Roman" w:hint="default"/>
            <w:lang w:val=""/>
          </w:rPr>
          <w:t>4</w:t>
        </w:r>
      </w:ins>
      <w:r>
        <w:rPr>
          <w:highlight w:val="none"/>
          <w:rFonts w:ascii="Times New Roman" w:hAnsi="Times New Roman"/>
        </w:rPr>
        <w:t>分）给定</w:t>
      </w:r>
      <w:r>
        <w:rPr>
          <w:highlight w:val="none"/>
          <w:rFonts w:ascii="Times New Roman" w:hAnsi="Times New Roman"/>
          <w:lang w:val=""/>
        </w:rPr>
        <w:t>一</w:t>
      </w:r>
      <w:r>
        <w:rPr>
          <w:highlight w:val="none"/>
          <w:rFonts w:ascii="Times New Roman" w:hAnsi="Times New Roman"/>
        </w:rPr>
        <w:t>个</w:t>
      </w:r>
      <w:r>
        <w:rPr>
          <w:highlight w:val="none"/>
          <w:rFonts w:ascii="Times New Roman" w:hAnsi="Times New Roman"/>
          <w:lang w:val=""/>
        </w:rPr>
        <w:t>数组</w:t>
      </w:r>
      <m:oMath xmlns:m="http://schemas.openxmlformats.org/officeDocument/2006/math">
        <m:r>
          <m:rPr/>
          <w:rPr>
            <w:color w:val="000000"/>
            <w:sz w:val="20"/>
            <w:i/>
          </w:rPr>
          <m:t>A</m:t>
        </m:r>
        <m:r>
          <m:rPr/>
          <w:rPr>
            <w:color w:val="000000"/>
            <w:sz w:val="20"/>
            <w:i/>
          </w:rPr>
          <m:t>[</m:t>
        </m:r>
        <m:r>
          <m:rPr/>
          <w:rPr>
            <w:color w:val="000000"/>
            <w:sz w:val="20"/>
            <w:i/>
          </w:rPr>
          <m:t>0</m:t>
        </m:r>
        <m:r>
          <m:rPr/>
          <w:rPr>
            <w:color w:val="000000"/>
            <w:sz w:val="20"/>
            <w:i/>
          </w:rPr>
          <m:t>,</m:t>
        </m:r>
        <m:r>
          <m:rPr/>
          <w:rPr>
            <w:color w:val="000000"/>
            <w:sz w:val="20"/>
            <w:i/>
          </w:rPr>
          <m:t>1</m:t>
        </m:r>
        <m:r>
          <m:rPr/>
          <w:rPr>
            <w:color w:val="000000"/>
            <w:sz w:val="20"/>
            <w:i/>
          </w:rPr>
          <m:t>,</m:t>
        </m:r>
        <m:r>
          <m:rPr/>
          <w:rPr>
            <w:color w:val="000000"/>
            <w:sz w:val="20"/>
            <w:i/>
          </w:rPr>
          <m:t>…</m:t>
        </m:r>
        <m:r>
          <m:rPr/>
          <w:rPr>
            <w:color w:val="000000"/>
            <w:sz w:val="20"/>
            <w:i/>
          </w:rPr>
          <m:t>,</m:t>
        </m:r>
        <m:r>
          <m:rPr/>
          <w:rPr>
            <w:color w:val="000000"/>
            <w:sz w:val="20"/>
            <w:i/>
          </w:rPr>
          <m:t>n</m:t>
        </m:r>
        <m:r>
          <m:rPr/>
          <w:rPr>
            <w:color w:val="000000"/>
            <w:sz w:val="20"/>
            <w:i/>
          </w:rPr>
          <m:t>−</m:t>
        </m:r>
        <m:r>
          <m:rPr/>
          <w:rPr>
            <w:color w:val="000000"/>
            <w:sz w:val="20"/>
            <w:i/>
          </w:rPr>
          <m:t>1</m:t>
        </m:r>
        <m:r>
          <m:rPr/>
          <w:rPr>
            <w:color w:val="000000"/>
            <w:sz w:val="20"/>
            <w:i/>
          </w:rPr>
          <m:t>]</m:t>
        </m:r>
      </m:oMath>
      <w:r>
        <w:rPr>
          <w:highlight w:val="none"/>
          <w:rFonts w:ascii="Times New Roman" w:hAnsi="Times New Roman"/>
        </w:rPr>
        <w:t>，请</w:t>
      </w:r>
      <w:r>
        <w:rPr>
          <w:highlight w:val="none"/>
          <w:rFonts w:ascii="Times New Roman" w:hAnsi="Times New Roman"/>
          <w:lang w:val=""/>
        </w:rPr>
        <w:t>设计算法计算这个数组逆序差的最大值，</w:t>
      </w:r>
      <w:r>
        <w:rPr>
          <w:highlight w:val="none"/>
          <w:rFonts w:ascii="Times New Roman" w:hAnsi="Times New Roman"/>
          <w:lang w:val=""/>
        </w:rPr>
        <w:t>即求</w:t>
      </w:r>
      <m:oMath xmlns:m="http://schemas.openxmlformats.org/officeDocument/2006/math">
        <m:func>
          <m:funcPr>
            <m:ctrlPr>
              <w:rPr>
                <w:color w:val="000000"/>
                <w:sz w:val="20"/>
                <w:i/>
              </w:rPr>
            </m:ctrlPr>
          </m:funcPr>
          <m:fName>
            <m:limLow>
              <m:limLowPr>
                <m:ctrlPr>
                  <w:rPr>
                    <w:color w:val="000000"/>
                    <w:sz w:val="2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00000"/>
                    <w:sz w:val="20"/>
                  </w:rPr>
                  <m:t>m</m:t>
                </m:r>
                <m:r>
                  <m:rPr>
                    <m:sty m:val="p"/>
                  </m:rPr>
                  <w:rPr>
                    <w:color w:val="000000"/>
                    <w:sz w:val="20"/>
                  </w:rPr>
                  <m:t>a</m:t>
                </m:r>
                <m:r>
                  <m:rPr>
                    <m:sty m:val="p"/>
                  </m:rPr>
                  <w:rPr>
                    <w:color w:val="000000"/>
                    <w:sz w:val="20"/>
                  </w:rPr>
                  <m:t>x</m:t>
                </m:r>
              </m:e>
              <m:lim>
                <m:r>
                  <m:rPr/>
                  <w:rPr>
                    <w:color w:val="000000"/>
                    <w:sz w:val="14"/>
                    <w:i/>
                  </w:rPr>
                  <m:t>i</m:t>
                </m:r>
                <m:r>
                  <m:rPr>
                    <m:sty m:val="p"/>
                  </m:rPr>
                  <w:rPr>
                    <w:color w:val="000000"/>
                    <w:sz w:val="14"/>
                  </w:rPr>
                  <m:t>≤</m:t>
                </m:r>
                <m:r>
                  <m:rPr/>
                  <w:rPr>
                    <w:color w:val="000000"/>
                    <w:sz w:val="14"/>
                    <w:i/>
                  </w:rPr>
                  <m:t>j</m:t>
                </m:r>
              </m:lim>
            </m:limLow>
          </m:fName>
          <m:e>
            <m:r>
              <m:rPr>
                <m:sty m:val="p"/>
              </m:rPr>
              <w:rPr>
                <w:color w:val="000000"/>
                <w:sz w:val="20"/>
              </w:rPr>
              <m:t>{</m:t>
            </m:r>
            <m:r>
              <m:rPr/>
              <w:rPr>
                <w:color w:val="000000"/>
                <w:sz w:val="20"/>
                <w:i/>
              </w:rPr>
              <m:t>A</m:t>
            </m:r>
            <m:r>
              <m:rPr>
                <m:sty m:val="p"/>
              </m:rPr>
              <w:rPr>
                <w:color w:val="000000"/>
                <w:sz w:val="20"/>
              </w:rPr>
              <m:t>[</m:t>
            </m:r>
            <m:r>
              <m:rPr/>
              <w:rPr>
                <w:color w:val="000000"/>
                <w:sz w:val="20"/>
                <w:i/>
              </w:rPr>
              <m:t>j</m:t>
            </m:r>
            <m:r>
              <m:rPr/>
              <w:rPr>
                <w:color w:val="000000"/>
                <w:sz w:val="20"/>
                <w:i/>
              </w:rPr>
              <m:t>i</m:t>
            </m:r>
            <m:r>
              <m:rPr>
                <m:sty m:val="p"/>
              </m:rPr>
              <w:rPr>
                <w:color w:val="000000"/>
                <w:sz w:val="20"/>
              </w:rPr>
              <m:t>]</m:t>
            </m:r>
            <m:r>
              <m:rPr>
                <m:sty m:val="p"/>
              </m:rPr>
              <w:rPr>
                <w:color w:val="000000"/>
                <w:sz w:val="20"/>
              </w:rPr>
              <m:t>−</m:t>
            </m:r>
            <m:r>
              <m:rPr/>
              <w:rPr>
                <w:color w:val="000000"/>
                <w:sz w:val="20"/>
                <w:i/>
              </w:rPr>
              <m:t>A</m:t>
            </m:r>
            <m:r>
              <m:rPr>
                <m:sty m:val="p"/>
              </m:rPr>
              <w:rPr>
                <w:color w:val="000000"/>
                <w:sz w:val="20"/>
              </w:rPr>
              <m:t>[</m:t>
            </m:r>
            <m:r>
              <m:rPr/>
              <w:rPr>
                <w:color w:val="000000"/>
                <w:sz w:val="20"/>
                <w:i/>
              </w:rPr>
              <m:t>i</m:t>
            </m:r>
            <m:r>
              <m:rPr/>
              <w:rPr>
                <w:color w:val="000000"/>
                <w:sz w:val="20"/>
                <w:i/>
              </w:rPr>
              <m:t>j</m:t>
            </m:r>
            <m:r>
              <m:rPr>
                <m:sty m:val="p"/>
              </m:rPr>
              <w:rPr>
                <w:color w:val="000000"/>
                <w:sz w:val="20"/>
              </w:rPr>
              <m:t>]</m:t>
            </m:r>
            <m:r>
              <m:rPr>
                <m:sty m:val="p"/>
              </m:rPr>
              <w:rPr>
                <w:color w:val="000000"/>
                <w:sz w:val="20"/>
              </w:rPr>
              <m:t>}</m:t>
            </m:r>
          </m:e>
        </m:func>
      </m:oMath>
      <w:r>
        <w:rPr>
          <w:highlight w:val="none"/>
          <w:rFonts w:ascii="Times New Roman" w:hAnsi="Times New Roman"/>
          <w:rPrChange w:id="0" w:author="xiaolin" w:date="2021-12-27T12:40:00Z">
            <w:rPr>
              <w:rFonts w:hAnsi="Times New Roman"/>
              <w:lang w:val=""/>
            </w:rPr>
          </w:rPrChange>
          <w:lang w:val=""/>
        </w:rPr>
        <w:t>，</w:t>
      </w:r>
      <m:oMath xmlns:m="http://schemas.openxmlformats.org/officeDocument/2006/math">
        <m:r>
          <m:rPr/>
          <w:rPr>
            <w:color w:val="000000"/>
            <w:sz w:val="20"/>
            <w:i/>
          </w:rPr>
          <m:t>A</m:t>
        </m:r>
        <m:r>
          <m:rPr>
            <m:sty m:val="p"/>
          </m:rPr>
          <w:rPr>
            <w:color w:val="000000"/>
            <w:sz w:val="20"/>
          </w:rPr>
          <m:t>[</m:t>
        </m:r>
        <m:r>
          <m:rPr/>
          <w:rPr>
            <w:color w:val="000000"/>
            <w:sz w:val="20"/>
            <w:i/>
          </w:rPr>
          <m:t>i</m:t>
        </m:r>
        <m:r>
          <m:rPr>
            <m:sty m:val="p"/>
          </m:rPr>
          <w:rPr>
            <w:color w:val="000000"/>
            <w:sz w:val="20"/>
          </w:rPr>
          <m:t>]</m:t>
        </m:r>
        <m:r>
          <m:rPr>
            <m:sty m:val="p"/>
          </m:rPr>
          <w:rPr>
            <w:color w:val="000000"/>
            <w:sz w:val="20"/>
          </w:rPr>
          <m:t>≥</m:t>
        </m:r>
        <m:r>
          <m:rPr/>
          <w:rPr>
            <w:color w:val="000000"/>
            <w:sz w:val="20"/>
            <w:i/>
          </w:rPr>
          <m:t>A</m:t>
        </m:r>
        <m:r>
          <m:rPr>
            <m:sty m:val="p"/>
          </m:rPr>
          <w:rPr>
            <w:color w:val="000000"/>
            <w:sz w:val="20"/>
          </w:rPr>
          <m:t>[</m:t>
        </m:r>
        <m:r>
          <m:rPr>
            <m:sty m:val="p"/>
          </m:rPr>
          <w:rPr>
            <w:color w:val="000000"/>
            <w:sz w:val="20"/>
          </w:rPr>
          <m:t>j</m:t>
        </m:r>
        <m:r>
          <m:rPr>
            <m:sty m:val="p"/>
          </m:rPr>
          <w:rPr>
            <w:color w:val="000000"/>
            <w:sz w:val="20"/>
          </w:rPr>
          <m:t>]</m:t>
        </m:r>
      </m:oMath>
      <w:r>
        <w:rPr>
          <w:highlight w:val="none"/>
          <w:rFonts w:ascii="Times New Roman" w:hAnsi="Times New Roman"/>
          <w:rPrChange w:id="0" w:author="xiaolin" w:date="2021-12-27T12:40:00Z">
            <w:rPr>
              <w:rFonts w:hAnsi="Times New Roman"/>
              <w:lang w:val=""/>
            </w:rPr>
          </w:rPrChange>
          <w:lang w:val=""/>
        </w:rPr>
        <w:t>，</w:t>
      </w:r>
      <m:oMath xmlns:m="http://schemas.openxmlformats.org/officeDocument/2006/math">
        <m:r>
          <m:rPr/>
          <w:rPr>
            <w:color w:val="000000"/>
            <w:sz w:val="20"/>
            <w:i/>
          </w:rPr>
          <m:t>0</m:t>
        </m:r>
        <m:r>
          <m:rPr/>
          <w:rPr>
            <w:color w:val="000000"/>
            <w:sz w:val="20"/>
            <w:i/>
          </w:rPr>
          <m:t>≤</m:t>
        </m:r>
        <m:r>
          <m:rPr/>
          <w:rPr>
            <w:color w:val="000000"/>
            <w:sz w:val="20"/>
            <w:i/>
          </w:rPr>
          <m:t>i</m:t>
        </m:r>
        <m:r>
          <m:rPr/>
          <w:rPr>
            <w:color w:val="000000"/>
            <w:sz w:val="20"/>
            <w:i/>
          </w:rPr>
          <m:t>&lt;</m:t>
        </m:r>
        <m:r>
          <m:rPr/>
          <w:rPr>
            <w:color w:val="000000"/>
            <w:sz w:val="20"/>
            <w:i/>
          </w:rPr>
          <m:t>j</m:t>
        </m:r>
        <m:r>
          <m:rPr/>
          <w:rPr>
            <w:color w:val="000000"/>
            <w:sz w:val="20"/>
            <w:i/>
          </w:rPr>
          <m:t>&lt;</m:t>
        </m:r>
        <m:r>
          <m:rPr/>
          <w:rPr>
            <w:color w:val="000000"/>
            <w:sz w:val="20"/>
            <w:i/>
          </w:rPr>
          <m:t>n</m:t>
        </m:r>
      </m:oMath>
      <w:r>
        <w:rPr>
          <w:highlight w:val="none"/>
          <w:rFonts w:ascii="Times New Roman" w:hAnsi="Times New Roman"/>
          <w:lang w:val=""/>
        </w:rPr>
        <w:t>。</w:t>
      </w:r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写出算法思路</w:t>
      </w:r>
      <w:r>
        <w:rPr>
          <w:highlight w:val="none"/>
          <w:rFonts w:ascii="Times New Roman" w:hAnsi="Times New Roman" w:hint="default"/>
          <w:rPrChange w:id="0" w:author="xiaolin" w:date="2021-12-27T12:40:00Z">
            <w:rPr>
              <w:rFonts w:hint="eastAsia"/>
            </w:rPr>
          </w:rPrChange>
        </w:rPr>
        <w:t>与过程</w:t>
      </w:r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、分析时间复杂度</w:t>
      </w:r>
      <w:r>
        <w:rPr>
          <w:highlight w:val="none"/>
          <w:rFonts w:ascii="Times New Roman" w:hAnsi="Times New Roman"/>
          <w:lang w:val=""/>
        </w:rPr>
        <w:t>。</w:t>
      </w:r>
    </w:p>
    <w:p>
      <w:pPr>
        <w:pStyle w:val="PO26"/>
        <w:spacing w:lineRule="auto" w:line="300"/>
        <w:ind w:firstLine="0"/>
        <w:rPr>
          <w:highlight w:val="none"/>
          <w:rFonts w:ascii="Times New Roman" w:hAnsi="Times New Roman"/>
        </w:rPr>
      </w:pPr>
    </w:p>
    <w:p>
      <w:pPr>
        <w:pStyle w:val="PO26"/>
        <w:numPr>
          <w:ilvl w:val="0"/>
          <w:numId w:val="1"/>
        </w:numPr>
        <w:spacing w:lineRule="auto" w:line="300"/>
        <w:rPr>
          <w:rFonts w:ascii="Times New Roman" w:hAnsi="Times New Roman"/>
        </w:rPr>
      </w:pPr>
      <w:r>
        <w:rPr>
          <w:highlight w:val="none"/>
          <w:rFonts w:ascii="Times New Roman" w:hAnsi="Times New Roman"/>
        </w:rPr>
        <w:t>（1</w:t>
      </w:r>
      <w:del w:id="35" w:author="xiaolin" w:date="2021-12-27T12:44:00Z">
        <w:r>
          <w:rPr>
            <w:highlight w:val="none"/>
            <w:rFonts w:ascii="Times New Roman" w:hAnsi="Times New Roman" w:hint="default"/>
            <w:lang w:val="en-US"/>
          </w:rPr>
          <w:delText>5</w:delText>
        </w:r>
      </w:del>
      <w:ins w:id="36" w:author="xiaolin" w:date="2021-12-27T12:44:00Z">
        <w:r>
          <w:rPr>
            <w:highlight w:val="none"/>
            <w:rFonts w:ascii="Times New Roman" w:hAnsi="Times New Roman" w:hint="default"/>
            <w:lang w:val=""/>
          </w:rPr>
          <w:t>4</w:t>
        </w:r>
      </w:ins>
      <w:r>
        <w:rPr>
          <w:highlight w:val="none"/>
          <w:rFonts w:ascii="Times New Roman" w:hAnsi="Times New Roman"/>
        </w:rPr>
        <w:t>分）</w:t>
      </w:r>
      <w:r>
        <w:rPr>
          <w:highlight w:val="none"/>
          <w:rFonts w:ascii="Times New Roman" w:hAnsi="Times New Roman"/>
        </w:rPr>
        <w:t>给定</w:t>
      </w:r>
      <m:oMath xmlns:m="http://schemas.openxmlformats.org/officeDocument/2006/math">
        <m:r>
          <m:rPr/>
          <w:rPr>
            <w:color w:val="000000"/>
            <w:sz w:val="20"/>
            <w:i/>
          </w:rPr>
          <m:t>K</m:t>
        </m:r>
      </m:oMath>
      <w:r>
        <w:rPr>
          <w:highlight w:val="none"/>
          <w:rFonts w:ascii="Times New Roman" w:hAnsi="Times New Roman"/>
        </w:rPr>
        <w:t>个</w:t>
      </w:r>
      <w:r>
        <w:rPr>
          <w:highlight w:val="none"/>
          <w:rFonts w:ascii="Times New Roman" w:hAnsi="Times New Roman"/>
          <w:lang w:val=""/>
        </w:rPr>
        <w:t>有序</w:t>
      </w:r>
      <w:r>
        <w:rPr>
          <w:highlight w:val="none"/>
          <w:rFonts w:ascii="Times New Roman" w:hAnsi="Times New Roman"/>
        </w:rPr>
        <w:t>数组</w:t>
      </w:r>
      <m:oMath xmlns:m="http://schemas.openxmlformats.org/officeDocument/2006/math"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A</m:t>
            </m:r>
          </m:e>
          <m:sub>
            <m:r>
              <m:rPr/>
              <w:rPr>
                <w:color w:val="000000"/>
                <w:sz w:val="14"/>
                <w:i/>
              </w:rPr>
              <m:t>k</m:t>
            </m:r>
          </m:sub>
        </m:sSub>
        <m:r>
          <m:rPr/>
          <w:rPr>
            <w:color w:val="000000"/>
            <w:sz w:val="20"/>
            <w:i/>
          </w:rPr>
          <m:t>[</m:t>
        </m:r>
        <m:r>
          <m:rPr/>
          <w:rPr>
            <w:color w:val="000000"/>
            <w:sz w:val="20"/>
            <w:i/>
          </w:rPr>
          <m:t>0</m:t>
        </m:r>
        <m:r>
          <m:rPr/>
          <w:rPr>
            <w:color w:val="000000"/>
            <w:sz w:val="20"/>
            <w:i/>
          </w:rPr>
          <m:t>,</m:t>
        </m:r>
        <m:r>
          <m:rPr/>
          <w:rPr>
            <w:color w:val="000000"/>
            <w:sz w:val="20"/>
            <w:i/>
          </w:rPr>
          <m:t>1</m:t>
        </m:r>
        <m:r>
          <m:rPr/>
          <w:rPr>
            <w:color w:val="000000"/>
            <w:sz w:val="20"/>
            <w:i/>
          </w:rPr>
          <m:t>,</m:t>
        </m:r>
        <m:r>
          <m:rPr/>
          <w:rPr>
            <w:color w:val="000000"/>
            <w:sz w:val="20"/>
            <w:i/>
          </w:rPr>
          <m:t>…</m:t>
        </m:r>
        <m:r>
          <m:rPr/>
          <w:rPr>
            <w:color w:val="000000"/>
            <w:sz w:val="20"/>
            <w:i/>
          </w:rPr>
          <m:t>,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n</m:t>
            </m:r>
          </m:e>
          <m:sub>
            <m:r>
              <m:rPr/>
              <w:rPr>
                <w:color w:val="000000"/>
                <w:sz w:val="14"/>
                <w:i/>
              </w:rPr>
              <m:t>k</m:t>
            </m:r>
          </m:sub>
        </m:sSub>
        <m:r>
          <m:rPr/>
          <w:rPr>
            <w:color w:val="000000"/>
            <w:sz w:val="20"/>
            <w:i/>
          </w:rPr>
          <m:t>−</m:t>
        </m:r>
        <m:r>
          <m:rPr/>
          <w:rPr>
            <w:color w:val="000000"/>
            <w:sz w:val="20"/>
            <w:i/>
          </w:rPr>
          <m:t>1</m:t>
        </m:r>
        <m:r>
          <m:rPr/>
          <w:rPr>
            <w:color w:val="000000"/>
            <w:sz w:val="20"/>
            <w:i/>
          </w:rPr>
          <m:t>]</m:t>
        </m:r>
      </m:oMath>
      <w:r>
        <w:rPr>
          <w:highlight w:val="none"/>
          <w:rFonts w:ascii="Times New Roman" w:hAnsi="Times New Roman"/>
          <w:rPrChange w:id="0" w:author="xiaolin" w:date="2021-12-27T12:40:00Z">
            <w:rPr>
              <w:rFonts w:hAnsi="Cambria Math"/>
              <w:lang w:val=""/>
            </w:rPr>
          </w:rPrChange>
          <w:lang w:val=""/>
        </w:rPr>
        <w:t>，</w:t>
      </w:r>
      <m:oMath xmlns:m="http://schemas.openxmlformats.org/officeDocument/2006/math">
        <m:r>
          <m:rPr/>
          <w:rPr>
            <w:color w:val="000000"/>
            <w:sz w:val="20"/>
            <w:i/>
          </w:rPr>
          <m:t>1</m:t>
        </m:r>
        <m:r>
          <m:rPr/>
          <w:rPr>
            <w:color w:val="000000"/>
            <w:sz w:val="20"/>
            <w:i/>
          </w:rPr>
          <m:t>≤</m:t>
        </m:r>
        <m:r>
          <m:rPr/>
          <w:rPr>
            <w:color w:val="000000"/>
            <w:sz w:val="20"/>
            <w:i/>
          </w:rPr>
          <m:t>k</m:t>
        </m:r>
        <m:r>
          <m:rPr/>
          <w:rPr>
            <w:color w:val="000000"/>
            <w:sz w:val="20"/>
            <w:i/>
          </w:rPr>
          <m:t>≤</m:t>
        </m:r>
        <m:r>
          <m:rPr/>
          <w:rPr>
            <w:color w:val="000000"/>
            <w:sz w:val="20"/>
            <w:i/>
          </w:rPr>
          <m:t>K</m:t>
        </m:r>
      </m:oMath>
      <w:r>
        <w:rPr>
          <w:highlight w:val="none"/>
          <w:rFonts w:ascii="Times New Roman" w:hAnsi="Times New Roman"/>
        </w:rPr>
        <w:t>，</w:t>
      </w:r>
      <w:r>
        <w:rPr>
          <w:highlight w:val="none"/>
          <w:rFonts w:ascii="Times New Roman" w:hAnsi="Times New Roman"/>
          <w:lang w:val=""/>
        </w:rPr>
        <w:t>请设计方法将这</w:t>
      </w:r>
      <m:oMath xmlns:m="http://schemas.openxmlformats.org/officeDocument/2006/math">
        <m:r>
          <m:rPr/>
          <w:rPr>
            <w:color w:val="000000"/>
            <w:sz w:val="20"/>
            <w:i/>
          </w:rPr>
          <m:t>K</m:t>
        </m:r>
      </m:oMath>
      <w:r>
        <w:rPr>
          <w:highlight w:val="none"/>
          <w:rFonts w:ascii="Times New Roman" w:hAnsi="Times New Roman"/>
        </w:rPr>
        <w:t>个</w:t>
      </w:r>
      <w:r>
        <w:rPr>
          <w:highlight w:val="none"/>
          <w:rFonts w:ascii="Times New Roman" w:hAnsi="Times New Roman"/>
          <w:lang w:val=""/>
        </w:rPr>
        <w:t>数组元</w:t>
      </w:r>
      <w:r>
        <w:rPr>
          <w:highlight w:val="none"/>
          <w:rFonts w:ascii="Times New Roman" w:hAnsi="Times New Roman"/>
          <w:lang w:val=""/>
        </w:rPr>
        <w:t>素有序输出</w:t>
      </w:r>
      <w:r>
        <w:rPr>
          <w:highlight w:val="none"/>
          <w:rFonts w:ascii="Times New Roman" w:hAnsi="Times New Roman"/>
        </w:rPr>
        <w:t>。</w:t>
      </w:r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写出算法思路</w:t>
      </w:r>
      <w:r>
        <w:rPr>
          <w:highlight w:val="none"/>
          <w:rFonts w:ascii="Times New Roman" w:hAnsi="Times New Roman" w:hint="default"/>
          <w:rPrChange w:id="0" w:author="xiaolin" w:date="2021-12-27T12:40:00Z">
            <w:rPr>
              <w:rFonts w:hint="eastAsia"/>
            </w:rPr>
          </w:rPrChange>
        </w:rPr>
        <w:t>与过程</w:t>
      </w:r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、分析时间复杂度</w:t>
      </w:r>
      <w:r>
        <w:rPr>
          <w:highlight w:val="none"/>
          <w:rFonts w:ascii="Times New Roman" w:hAnsi="Times New Roman"/>
          <w:lang w:val=""/>
        </w:rPr>
        <w:t>。</w:t>
      </w:r>
    </w:p>
    <w:p>
      <w:pPr>
        <w:pStyle w:val="PO26"/>
        <w:spacing w:lineRule="auto" w:line="300"/>
        <w:ind w:firstLine="0"/>
        <w:rPr>
          <w:highlight w:val="none"/>
          <w:rFonts w:ascii="Times New Roman" w:hAnsi="Times New Roman"/>
        </w:rPr>
      </w:pPr>
    </w:p>
    <w:p>
      <w:pPr>
        <w:pStyle w:val="PO26"/>
        <w:numPr>
          <w:ilvl w:val="0"/>
          <w:numId w:val="1"/>
        </w:numPr>
        <w:spacing w:lineRule="auto" w:line="300"/>
        <w:rPr>
          <w:rFonts w:ascii="Times New Roman" w:hAnsi="Times New Roman"/>
        </w:rPr>
      </w:pPr>
      <w:r>
        <w:rPr>
          <w:highlight w:val="none"/>
          <w:rFonts w:ascii="Times New Roman" w:hAnsi="Times New Roman"/>
        </w:rPr>
        <w:t>（1</w:t>
      </w:r>
      <w:r>
        <w:rPr>
          <w:highlight w:val="none"/>
          <w:rFonts w:ascii="Times New Roman" w:hAnsi="Times New Roman"/>
          <w:lang w:val=""/>
        </w:rPr>
        <w:t>5</w:t>
      </w:r>
      <w:r>
        <w:rPr>
          <w:highlight w:val="none"/>
          <w:rFonts w:ascii="Times New Roman" w:hAnsi="Times New Roman"/>
        </w:rPr>
        <w:t>分）</w:t>
      </w:r>
      <w:r>
        <w:rPr>
          <w:highlight w:val="none"/>
          <w:rFonts w:ascii="Times New Roman" w:hAnsi="Times New Roman"/>
        </w:rPr>
        <w:t>给定</w:t>
      </w:r>
      <w:r>
        <w:rPr>
          <w:highlight w:val="none"/>
          <w:rFonts w:ascii="Times New Roman" w:hAnsi="Times New Roman"/>
          <w:lang w:val=""/>
        </w:rPr>
        <w:t>一棵二叉搜索树</w:t>
      </w:r>
      <w:r>
        <w:rPr>
          <w:highlight w:val="none"/>
          <w:rFonts w:ascii="Times New Roman" w:hAnsi="Times New Roman"/>
        </w:rPr>
        <w:t>，</w:t>
      </w:r>
      <w:r>
        <w:rPr>
          <w:highlight w:val="none"/>
          <w:rFonts w:ascii="Times New Roman" w:hAnsi="Times New Roman"/>
          <w:lang w:val=""/>
        </w:rPr>
        <w:t>请设计算法找到树中与关键字</w:t>
      </w:r>
      <m:oMath xmlns:m="http://schemas.openxmlformats.org/officeDocument/2006/math">
        <m:r>
          <m:rPr/>
          <w:rPr>
            <w:color w:val="000000"/>
            <w:sz w:val="20"/>
            <w:i/>
          </w:rPr>
          <m:t>x</m:t>
        </m:r>
      </m:oMath>
      <w:r>
        <w:rPr>
          <w:highlight w:val="none"/>
          <w:rFonts w:ascii="Times New Roman" w:hAnsi="Times New Roman"/>
          <w:rPrChange w:id="0" w:author="xiaolin" w:date="2021-12-27T12:40:00Z">
            <w:rPr>
              <w:rFonts w:hAnsi="Cambria Math"/>
              <w:lang w:val=""/>
            </w:rPr>
          </w:rPrChange>
          <w:lang w:val=""/>
        </w:rPr>
        <w:t>的差的绝对值最</w:t>
      </w:r>
      <w:r>
        <w:rPr>
          <w:highlight w:val="none"/>
          <w:rFonts w:ascii="Times New Roman" w:hAnsi="Times New Roman"/>
          <w:rPrChange w:id="0" w:author="xiaolin" w:date="2021-12-27T12:40:00Z">
            <w:rPr>
              <w:rFonts w:hAnsi="Cambria Math"/>
              <w:lang w:val=""/>
            </w:rPr>
          </w:rPrChange>
          <w:lang w:val=""/>
        </w:rPr>
        <w:t>小的节点。二叉搜索树中任一中间结点的关键字都比左孩子大，且比右孩子小</w:t>
      </w:r>
      <w:r>
        <w:rPr>
          <w:highlight w:val="none"/>
          <w:rFonts w:ascii="Times New Roman" w:hAnsi="Times New Roman"/>
        </w:rPr>
        <w:t>。</w:t>
      </w:r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写出算</w:t>
      </w:r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法思路</w:t>
      </w:r>
      <w:r>
        <w:rPr>
          <w:highlight w:val="none"/>
          <w:rFonts w:ascii="Times New Roman" w:hAnsi="Times New Roman" w:hint="default"/>
          <w:rPrChange w:id="0" w:author="xiaolin" w:date="2021-12-27T12:40:00Z">
            <w:rPr>
              <w:rFonts w:hint="eastAsia"/>
            </w:rPr>
          </w:rPrChange>
        </w:rPr>
        <w:t>与过程</w:t>
      </w:r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、分析时间复杂度</w:t>
      </w:r>
      <w:r>
        <w:rPr>
          <w:highlight w:val="none"/>
          <w:rFonts w:ascii="Times New Roman" w:hAnsi="Times New Roman"/>
          <w:lang w:val=""/>
        </w:rPr>
        <w:t>。</w:t>
      </w:r>
    </w:p>
    <w:p>
      <w:pPr>
        <w:pStyle w:val="PO26"/>
        <w:spacing w:lineRule="auto" w:line="300"/>
        <w:ind w:firstLine="0"/>
        <w:rPr>
          <w:highlight w:val="none"/>
          <w:rFonts w:ascii="Times New Roman" w:hAnsi="Times New Roman"/>
        </w:rPr>
      </w:pPr>
    </w:p>
    <w:p>
      <w:pPr>
        <w:pStyle w:val="PO26"/>
        <w:numPr>
          <w:ilvl w:val="0"/>
          <w:numId w:val="1"/>
        </w:numPr>
        <w:spacing w:lineRule="auto" w:line="300"/>
        <w:rPr>
          <w:rFonts w:ascii="Times New Roman" w:hAnsi="Times New Roman"/>
          <w:rPrChange w:id="0" w:author="xiaolin" w:date="2021-12-27T12:40:00Z">
            <w:rPr/>
          </w:rPrChange>
        </w:rPr>
      </w:pPr>
      <w:r>
        <w:rPr>
          <w:highlight w:val="none"/>
          <w:rFonts w:ascii="Times New Roman" w:hAnsi="Times New Roman"/>
        </w:rPr>
        <w:t>（1</w:t>
      </w:r>
      <w:r>
        <w:rPr>
          <w:highlight w:val="none"/>
          <w:rFonts w:ascii="Times New Roman" w:hAnsi="Times New Roman"/>
          <w:lang w:val=""/>
        </w:rPr>
        <w:t>5</w:t>
      </w:r>
      <w:r>
        <w:rPr>
          <w:highlight w:val="none"/>
          <w:rFonts w:ascii="Times New Roman" w:hAnsi="Times New Roman"/>
        </w:rPr>
        <w:t>分）</w:t>
      </w:r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有一个天然气输气管道网络</w:t>
      </w:r>
      <m:oMath xmlns:m="http://schemas.openxmlformats.org/officeDocument/2006/math">
        <m:r>
          <m:rPr/>
          <w:rPr>
            <w:color w:val="000000"/>
            <w:sz w:val="20"/>
            <w:i/>
          </w:rPr>
          <m:t>G</m:t>
        </m:r>
        <m:r>
          <m:rPr>
            <m:sty m:val="p"/>
          </m:rPr>
          <w:rPr>
            <w:color w:val="000000"/>
            <w:sz w:val="20"/>
          </w:rPr>
          <m:t>=</m:t>
        </m:r>
        <m:d>
          <m:dPr>
            <m:begChr m:val="("/>
            <m:endChr m:val=")"/>
            <m:sepChr m:val="|"/>
            <m:shp m:val="centered"/>
            <m:ctrlPr>
              <w:rPr>
                <w:color w:val="000000"/>
                <w:sz w:val="20"/>
                <w:i/>
              </w:rPr>
            </m:ctrlPr>
          </m:dPr>
          <m:e>
            <m:r>
              <m:rPr/>
              <w:rPr>
                <w:color w:val="000000"/>
                <w:sz w:val="20"/>
                <w:i/>
              </w:rPr>
              <m:t>V</m:t>
            </m:r>
            <m:r>
              <m:rPr>
                <m:sty m:val="p"/>
              </m:rPr>
              <w:rPr>
                <w:color w:val="000000"/>
                <w:sz w:val="20"/>
              </w:rPr>
              <m:t>,</m:t>
            </m:r>
            <m:r>
              <m:rPr/>
              <w:rPr>
                <w:color w:val="000000"/>
                <w:sz w:val="20"/>
                <w:i/>
              </w:rPr>
              <m:t>E</m:t>
            </m:r>
          </m:e>
        </m:d>
      </m:oMath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，</w:t>
      </w:r>
      <m:oMath xmlns:m="http://schemas.openxmlformats.org/officeDocument/2006/math">
        <m:r>
          <m:rPr/>
          <w:rPr>
            <w:color w:val="000000"/>
            <w:sz w:val="20"/>
            <w:i/>
          </w:rPr>
          <m:t>G</m:t>
        </m:r>
      </m:oMath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为一个有向无环图</w:t>
      </w:r>
      <w:r>
        <w:rPr>
          <w:highlight w:val="none"/>
          <w:rFonts w:ascii="Times New Roman" w:hAnsi="Times New Roman" w:hint="default"/>
          <w:rPrChange w:id="0" w:author="xiaolin" w:date="2021-12-27T12:40:00Z">
            <w:rPr>
              <w:rFonts w:hint="eastAsia"/>
            </w:rPr>
          </w:rPrChange>
        </w:rPr>
        <w:t>。</w:t>
      </w:r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其中，</w:t>
      </w:r>
      <m:oMath xmlns:m="http://schemas.openxmlformats.org/officeDocument/2006/math">
        <m:r>
          <m:rPr/>
          <w:rPr>
            <w:color w:val="000000"/>
            <w:sz w:val="20"/>
            <w:i/>
          </w:rPr>
          <m:t>e</m:t>
        </m:r>
        <m:r>
          <m:rPr>
            <m:sty m:val="p"/>
          </m:rPr>
          <w:rPr>
            <w:color w:val="000000"/>
            <w:sz w:val="20"/>
          </w:rPr>
          <m:t>∈</m:t>
        </m:r>
        <m:r>
          <m:rPr/>
          <w:rPr>
            <w:color w:val="000000"/>
            <w:sz w:val="20"/>
            <w:i/>
          </w:rPr>
          <m:t>E</m:t>
        </m:r>
      </m:oMath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为有向边表示管道；</w:t>
      </w:r>
      <m:oMath xmlns:m="http://schemas.openxmlformats.org/officeDocument/2006/math">
        <m:r>
          <m:rPr/>
          <w:rPr>
            <w:color w:val="000000"/>
            <w:sz w:val="20"/>
            <w:i/>
          </w:rPr>
          <m:t>v</m:t>
        </m:r>
        <m:r>
          <m:rPr>
            <m:sty m:val="p"/>
          </m:rPr>
          <w:rPr>
            <w:color w:val="000000"/>
            <w:sz w:val="20"/>
          </w:rPr>
          <m:t>∈</m:t>
        </m:r>
        <m:r>
          <m:rPr/>
          <w:rPr>
            <w:color w:val="000000"/>
            <w:sz w:val="20"/>
            <w:i/>
          </w:rPr>
          <m:t>V</m:t>
        </m:r>
      </m:oMath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为顶点表示管道的接口。</w:t>
      </w:r>
      <m:oMath xmlns:m="http://schemas.openxmlformats.org/officeDocument/2006/math">
        <m:r>
          <m:rPr/>
          <w:rPr>
            <w:color w:val="000000"/>
            <w:sz w:val="20"/>
            <w:i/>
          </w:rPr>
          <m:t>G</m:t>
        </m:r>
      </m:oMath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中有一个起点</w:t>
      </w:r>
      <m:oMath xmlns:m="http://schemas.openxmlformats.org/officeDocument/2006/math">
        <m:r>
          <m:rPr/>
          <w:rPr>
            <w:color w:val="000000"/>
            <w:sz w:val="20"/>
            <w:i/>
          </w:rPr>
          <m:t>s</m:t>
        </m:r>
        <m:r>
          <m:rPr>
            <m:sty m:val="p"/>
          </m:rPr>
          <w:rPr>
            <w:color w:val="000000"/>
            <w:sz w:val="20"/>
          </w:rPr>
          <m:t>∈</m:t>
        </m:r>
        <m:r>
          <m:rPr/>
          <w:rPr>
            <w:color w:val="000000"/>
            <w:sz w:val="20"/>
            <w:i/>
          </w:rPr>
          <m:t>V</m:t>
        </m:r>
      </m:oMath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和一个终点</w:t>
      </w:r>
      <m:oMath xmlns:m="http://schemas.openxmlformats.org/officeDocument/2006/math">
        <m:r>
          <m:rPr/>
          <w:rPr>
            <w:color w:val="000000"/>
            <w:sz w:val="20"/>
            <w:i/>
          </w:rPr>
          <m:t>t</m:t>
        </m:r>
        <m:r>
          <m:rPr>
            <m:sty m:val="p"/>
          </m:rPr>
          <w:rPr>
            <w:color w:val="000000"/>
            <w:sz w:val="20"/>
          </w:rPr>
          <m:t>∈</m:t>
        </m:r>
        <m:r>
          <m:rPr/>
          <w:rPr>
            <w:color w:val="000000"/>
            <w:sz w:val="20"/>
            <w:i/>
          </w:rPr>
          <m:t>V</m:t>
        </m:r>
      </m:oMath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，从</w:t>
      </w:r>
      <m:oMath xmlns:m="http://schemas.openxmlformats.org/officeDocument/2006/math">
        <m:r>
          <m:rPr/>
          <w:rPr>
            <w:color w:val="000000"/>
            <w:sz w:val="20"/>
            <w:i/>
          </w:rPr>
          <m:t>s</m:t>
        </m:r>
      </m:oMath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到</w:t>
      </w:r>
      <m:oMath xmlns:m="http://schemas.openxmlformats.org/officeDocument/2006/math">
        <m:r>
          <m:rPr/>
          <w:rPr>
            <w:color w:val="000000"/>
            <w:sz w:val="20"/>
            <w:i/>
          </w:rPr>
          <m:t>t</m:t>
        </m:r>
      </m:oMath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有多条路径可达。假设道路</w:t>
      </w:r>
      <m:oMath xmlns:m="http://schemas.openxmlformats.org/officeDocument/2006/math"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e</m:t>
            </m:r>
          </m:e>
          <m:sub>
            <m:r>
              <m:rPr/>
              <w:rPr>
                <w:color w:val="000000"/>
                <w:sz w:val="14"/>
                <w:i/>
              </w:rPr>
              <m:t>i</m:t>
            </m:r>
          </m:sub>
        </m:sSub>
      </m:oMath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发生安全事故的概率为</w:t>
      </w:r>
      <m:oMath xmlns:m="http://schemas.openxmlformats.org/officeDocument/2006/math"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p</m:t>
            </m:r>
          </m:e>
          <m:sub>
            <m:r>
              <m:rPr/>
              <w:rPr>
                <w:color w:val="000000"/>
                <w:sz w:val="14"/>
                <w:i/>
              </w:rPr>
              <m:t>i</m:t>
            </m:r>
          </m:sub>
        </m:sSub>
      </m:oMath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。请设计算法，求出从</w:t>
      </w:r>
      <m:oMath xmlns:m="http://schemas.openxmlformats.org/officeDocument/2006/math">
        <m:r>
          <m:rPr/>
          <w:rPr>
            <w:color w:val="000000"/>
            <w:sz w:val="20"/>
            <w:i/>
          </w:rPr>
          <m:t>s</m:t>
        </m:r>
      </m:oMath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到</w:t>
      </w:r>
      <m:oMath xmlns:m="http://schemas.openxmlformats.org/officeDocument/2006/math">
        <m:r>
          <m:rPr/>
          <w:rPr>
            <w:color w:val="000000"/>
            <w:sz w:val="20"/>
            <w:i/>
          </w:rPr>
          <m:t>t</m:t>
        </m:r>
      </m:oMath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最</w:t>
      </w:r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安全的传输路径。（假设路径</w:t>
      </w:r>
      <m:oMath xmlns:m="http://schemas.openxmlformats.org/officeDocument/2006/math">
        <m:r>
          <m:rPr/>
          <w:rPr>
            <w:color w:val="000000"/>
            <w:sz w:val="20"/>
            <w:i/>
          </w:rPr>
          <m:t>p</m:t>
        </m:r>
      </m:oMath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由管道</w:t>
      </w:r>
      <m:oMath xmlns:m="http://schemas.openxmlformats.org/officeDocument/2006/math"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e</m:t>
            </m:r>
          </m:e>
          <m:sub>
            <m:r>
              <m:rPr/>
              <w:rPr>
                <w:color w:val="000000"/>
                <w:sz w:val="14"/>
                <w:i/>
              </w:rPr>
              <m:t>1</m:t>
            </m:r>
          </m:sub>
        </m:sSub>
        <m:r>
          <m:rPr>
            <m:sty m:val="p"/>
          </m:rPr>
          <w:rPr>
            <w:color w:val="000000"/>
            <w:sz w:val="20"/>
          </w:rPr>
          <m:t>,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e</m:t>
            </m:r>
          </m:e>
          <m:sub>
            <m:r>
              <m:rPr/>
              <w:rPr>
                <w:color w:val="000000"/>
                <w:sz w:val="14"/>
                <w:i/>
              </w:rPr>
              <m:t>2</m:t>
            </m:r>
          </m:sub>
        </m:sSub>
        <m:r>
          <m:rPr>
            <m:sty m:val="p"/>
          </m:rPr>
          <w:rPr>
            <w:color w:val="000000"/>
            <w:sz w:val="20"/>
          </w:rPr>
          <m:t>,</m:t>
        </m:r>
        <m:r>
          <m:rPr>
            <m:sty m:val="p"/>
          </m:rPr>
          <w:rPr>
            <w:color w:val="000000"/>
            <w:sz w:val="20"/>
          </w:rPr>
          <m:t>⋯</m:t>
        </m:r>
        <m:r>
          <m:rPr>
            <m:sty m:val="p"/>
          </m:rPr>
          <w:rPr>
            <w:color w:val="000000"/>
            <w:sz w:val="20"/>
          </w:rPr>
          <m:t>,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e</m:t>
            </m:r>
          </m:e>
          <m:sub>
            <m:r>
              <m:rPr/>
              <w:rPr>
                <w:color w:val="000000"/>
                <w:sz w:val="14"/>
                <w:i/>
              </w:rPr>
              <m:t>k</m:t>
            </m:r>
          </m:sub>
        </m:sSub>
      </m:oMath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组成，则传输安全性为</w:t>
      </w:r>
      <m:oMath xmlns:m="http://schemas.openxmlformats.org/officeDocument/2006/math">
        <m:sSubSup>
          <m:sSubSupPr>
            <m:alnScr m:val="off"/>
            <m:ctrlPr>
              <w:rPr>
                <w:color w:val="000000"/>
                <w:sz w:val="20"/>
                <w:i/>
              </w:rPr>
            </m:ctrlPr>
          </m:sSubSupPr>
          <m:e>
            <m:r>
              <m:rPr/>
              <w:rPr>
                <w:color w:val="000000"/>
                <w:sz w:val="20"/>
                <w:i/>
              </w:rPr>
              <m:t>Π</m:t>
            </m:r>
          </m:e>
          <m:sub>
            <m:r>
              <m:rPr/>
              <w:rPr>
                <w:color w:val="000000"/>
                <w:sz w:val="14"/>
                <w:i/>
              </w:rPr>
              <m:t>i</m:t>
            </m:r>
            <m:r>
              <m:rPr>
                <m:sty m:val="p"/>
              </m:rPr>
              <w:rPr>
                <w:color w:val="000000"/>
                <w:sz w:val="14"/>
              </w:rPr>
              <m:t>=</m:t>
            </m:r>
            <m:r>
              <m:rPr/>
              <w:rPr>
                <w:color w:val="000000"/>
                <w:sz w:val="14"/>
                <w:i/>
              </w:rPr>
              <m:t>i</m:t>
            </m:r>
          </m:sub>
          <m:sup>
            <m:r>
              <m:rPr/>
              <w:rPr>
                <w:color w:val="000000"/>
                <w:sz w:val="14"/>
                <w:i/>
              </w:rPr>
              <m:t>k</m:t>
            </m:r>
          </m:sup>
        </m:sSubSup>
        <m:d>
          <m:dPr>
            <m:begChr m:val="("/>
            <m:endChr m:val=")"/>
            <m:sepChr m:val="|"/>
            <m:shp m:val="centered"/>
            <m:ctrlPr>
              <w:rPr>
                <w:color w:val="000000"/>
                <w:sz w:val="20"/>
                <w:i/>
              </w:rPr>
            </m:ctrlPr>
          </m:dPr>
          <m:e>
            <m:r>
              <m:rPr/>
              <w:rPr>
                <w:color w:val="000000"/>
                <w:sz w:val="20"/>
                <w:i/>
              </w:rPr>
              <m:t>1</m:t>
            </m:r>
            <m:r>
              <m:rPr>
                <m:sty m:val="p"/>
              </m:rPr>
              <w:rPr>
                <w:color w:val="000000"/>
                <w:sz w:val="20"/>
              </w:rPr>
              <m:t>−</m:t>
            </m:r>
            <m:sSub>
              <m:sSubPr>
                <m:ctrlPr>
                  <w:rPr>
                    <w:color w:val="000000"/>
                    <w:sz w:val="20"/>
                    <w:i/>
                  </w:rPr>
                </m:ctrlPr>
              </m:sSubPr>
              <m:e>
                <m:r>
                  <m:rPr/>
                  <w:rPr>
                    <w:color w:val="000000"/>
                    <w:sz w:val="20"/>
                    <w:i/>
                  </w:rPr>
                  <m:t>p</m:t>
                </m:r>
              </m:e>
              <m:sub>
                <m:r>
                  <m:rPr/>
                  <w:rPr>
                    <w:color w:val="000000"/>
                    <w:sz w:val="14"/>
                    <w:i/>
                  </w:rPr>
                  <m:t>i</m:t>
                </m:r>
              </m:sub>
            </m:sSub>
          </m:e>
        </m:d>
      </m:oMath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）</w:t>
      </w:r>
      <w:r>
        <w:rPr>
          <w:highlight w:val="none"/>
          <w:rFonts w:ascii="Times New Roman" w:hAnsi="Times New Roman" w:hint="default"/>
          <w:rPrChange w:id="0" w:author="xiaolin" w:date="2021-12-27T12:40:00Z">
            <w:rPr>
              <w:rFonts w:hint="eastAsia"/>
            </w:rPr>
          </w:rPrChange>
        </w:rPr>
        <w:t>。</w:t>
      </w:r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请</w:t>
      </w:r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写出</w:t>
      </w:r>
      <w:r>
        <w:rPr>
          <w:highlight w:val="none"/>
          <w:rFonts w:ascii="Times New Roman" w:hAnsi="Times New Roman" w:hint="default"/>
          <w:rPrChange w:id="0" w:author="xiaolin" w:date="2021-12-27T12:40:00Z">
            <w:rPr>
              <w:rFonts w:hint="eastAsia"/>
            </w:rPr>
          </w:rPrChange>
        </w:rPr>
        <w:t>算法思路与过程</w:t>
      </w:r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、分析时间复杂度。</w:t>
      </w:r>
    </w:p>
    <w:p>
      <w:pPr>
        <w:pStyle w:val="PO26"/>
        <w:jc w:val="center"/>
        <w:spacing w:lineRule="auto" w:line="300"/>
        <w:ind w:firstLine="0"/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</w:pPr>
      <w:r>
        <w:rPr>
          <w:sz w:val="20"/>
          <w:shd w:val="clear" w:color="auto" w:fill="FCFCFC"/>
        </w:rPr>
        <w:drawing>
          <wp:inline distT="0" distB="0" distL="0" distR="0">
            <wp:extent cx="2612390" cy="1290955"/>
            <wp:effectExtent l="0" t="0" r="16510" b="4445"/>
            <wp:docPr id="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.DESKTOP-EEN44LR/AppData/Roaming/JisuOffice/ETemp/1288_12390600/image1.em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129159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26"/>
        <w:spacing w:lineRule="auto" w:line="300"/>
        <w:ind w:firstLine="0"/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</w:pPr>
    </w:p>
    <w:p>
      <w:pPr>
        <w:pStyle w:val="PO26"/>
        <w:numPr>
          <w:ilvl w:val="0"/>
          <w:numId w:val="1"/>
        </w:numPr>
        <w:spacing w:lineRule="auto" w:line="300"/>
        <w:rPr>
          <w:rFonts w:ascii="Times New Roman" w:hAnsi="Times New Roman"/>
          <w:rPrChange w:id="0" w:author="xiaolin" w:date="2021-12-27T12:40:00Z">
            <w:rPr/>
          </w:rPrChange>
        </w:rPr>
      </w:pPr>
      <w:r>
        <w:rPr>
          <w:highlight w:val="none"/>
          <w:rFonts w:ascii="Times New Roman" w:hAnsi="Times New Roman"/>
        </w:rPr>
        <w:t>（15分）</w:t>
      </w:r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某单位要在仓库里选择存放化学品的房间</w:t>
      </w:r>
      <m:oMath xmlns:m="http://schemas.openxmlformats.org/officeDocument/2006/math">
        <m:r>
          <m:rPr>
            <m:sty m:val="p"/>
          </m:rPr>
          <w:rPr>
            <w:color w:val="000000"/>
            <w:sz w:val="20"/>
          </w:rPr>
          <m:t>{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r</m:t>
            </m:r>
          </m:e>
          <m:sub>
            <m:r>
              <m:rPr/>
              <w:rPr>
                <w:color w:val="000000"/>
                <w:sz w:val="14"/>
                <w:i/>
              </w:rPr>
              <m:t>1</m:t>
            </m:r>
          </m:sub>
        </m:sSub>
        <m:r>
          <m:rPr>
            <m:sty m:val="p"/>
          </m:rPr>
          <w:rPr>
            <w:color w:val="000000"/>
            <w:sz w:val="20"/>
          </w:rPr>
          <m:t>,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r</m:t>
            </m:r>
          </m:e>
          <m:sub>
            <m:r>
              <m:rPr/>
              <w:rPr>
                <w:color w:val="000000"/>
                <w:sz w:val="14"/>
                <w:i/>
              </w:rPr>
              <m:t>2</m:t>
            </m:r>
          </m:sub>
        </m:sSub>
        <m:r>
          <m:rPr>
            <m:sty m:val="p"/>
          </m:rPr>
          <w:rPr>
            <w:color w:val="000000"/>
            <w:sz w:val="20"/>
          </w:rPr>
          <m:t>,</m:t>
        </m:r>
        <m:r>
          <m:rPr>
            <m:sty m:val="p"/>
          </m:rPr>
          <w:rPr>
            <w:color w:val="000000"/>
            <w:sz w:val="20"/>
          </w:rPr>
          <m:t>⋯</m:t>
        </m:r>
        <m:r>
          <m:rPr>
            <m:sty m:val="p"/>
          </m:rPr>
          <w:rPr>
            <w:color w:val="000000"/>
            <w:sz w:val="20"/>
          </w:rPr>
          <m:t>,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r</m:t>
            </m:r>
          </m:e>
          <m:sub>
            <m:r>
              <m:rPr/>
              <w:rPr>
                <w:color w:val="000000"/>
                <w:sz w:val="14"/>
                <w:i/>
              </w:rPr>
              <m:t>n</m:t>
            </m:r>
          </m:sub>
        </m:sSub>
        <m:r>
          <m:rPr>
            <m:sty m:val="p"/>
          </m:rPr>
          <w:rPr>
            <w:color w:val="000000"/>
            <w:sz w:val="20"/>
          </w:rPr>
          <m:t>}</m:t>
        </m:r>
      </m:oMath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。如下图所示，</w:t>
      </w:r>
      <w:r>
        <w:rPr>
          <w:highlight w:val="none"/>
          <w:rFonts w:ascii="Times New Roman" w:hAnsi="Times New Roman" w:hint="default"/>
          <w:rPrChange w:id="0" w:author="xiaolin" w:date="2021-12-27T12:40:00Z">
            <w:rPr>
              <w:rFonts w:hint="eastAsia"/>
            </w:rPr>
          </w:rPrChange>
        </w:rPr>
        <w:t>这</w:t>
      </w:r>
      <w:r>
        <w:rPr>
          <w:highlight w:val="none"/>
          <w:rFonts w:ascii="Times New Roman" w:hAnsi="Times New Roman" w:hint="default"/>
          <w:rPrChange w:id="0" w:author="xiaolin" w:date="2021-12-27T12:40:00Z">
            <w:rPr>
              <w:rFonts w:hint="eastAsia"/>
            </w:rPr>
          </w:rPrChange>
        </w:rPr>
        <w:t>些房间首尾相连围成一个圈，且有些房间已经堆满杂物，不能再放化学品。</w:t>
      </w:r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考虑到安全</w:t>
      </w:r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性，这些化学品不能同时存放在两个相邻的房间</w:t>
      </w:r>
      <w:r>
        <w:rPr>
          <w:highlight w:val="none"/>
          <w:rFonts w:ascii="Times New Roman" w:hAnsi="Times New Roman" w:hint="default"/>
          <w:rPrChange w:id="0" w:author="xiaolin" w:date="2021-12-27T12:40:00Z">
            <w:rPr>
              <w:rFonts w:hint="eastAsia"/>
            </w:rPr>
          </w:rPrChange>
        </w:rPr>
        <w:t>（但杂物和化学品可以）</w:t>
      </w:r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，不然会发生</w:t>
      </w:r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危险。假设房间</w:t>
      </w:r>
      <m:oMath xmlns:m="http://schemas.openxmlformats.org/officeDocument/2006/math">
        <m:r>
          <m:rPr/>
          <w:rPr>
            <w:color w:val="000000"/>
            <w:sz w:val="20"/>
            <w:i/>
          </w:rPr>
          <m:t>i</m:t>
        </m:r>
      </m:oMath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的空间容量为</w:t>
      </w:r>
      <m:oMath xmlns:m="http://schemas.openxmlformats.org/officeDocument/2006/math"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c</m:t>
            </m:r>
          </m:e>
          <m:sub>
            <m:r>
              <m:rPr/>
              <w:rPr>
                <w:color w:val="000000"/>
                <w:sz w:val="14"/>
                <w:i/>
              </w:rPr>
              <m:t>i</m:t>
            </m:r>
          </m:sub>
        </m:sSub>
      </m:oMath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，请计算在保证安全的情况下，最多能存放多少化学品？</w:t>
      </w:r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请写出</w:t>
      </w:r>
      <w:r>
        <w:rPr>
          <w:highlight w:val="none"/>
          <w:rFonts w:ascii="Times New Roman" w:hAnsi="Times New Roman" w:hint="default"/>
          <w:rPrChange w:id="0" w:author="xiaolin" w:date="2021-12-27T12:40:00Z">
            <w:rPr>
              <w:rFonts w:hint="eastAsia"/>
            </w:rPr>
          </w:rPrChange>
        </w:rPr>
        <w:t>算法思路与过程</w:t>
      </w:r>
      <w:r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t>、分析时间复杂度。</w:t>
      </w:r>
    </w:p>
    <w:p>
      <w:pPr>
        <w:pStyle w:val="PO26"/>
        <w:numPr>
          <w:ilvl w:val="0"/>
          <w:numId w:val="0"/>
        </w:numPr>
        <w:jc w:val="center"/>
        <w:spacing w:lineRule="auto" w:line="300"/>
        <w:ind w:left="0" w:firstLine="0"/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  <w:pPrChange w:id="0" w:author="xiaolin" w:date="2021-12-27T11:02:00Z">
          <w:pPr>
            <w:numPr>
              <w:ilvl w:val="0"/>
              <w:numId w:val="1"/>
            </w:numPr>
            <w:spacing w:lineRule="auto" w:line="300"/>
            <w:rPr/>
          </w:pPr>
        </w:pPrChange>
      </w:pPr>
      <w:r>
        <w:rPr>
          <w:sz w:val="20"/>
          <w:shd w:val="clear" w:color="auto" w:fill="FCFCFC"/>
        </w:rPr>
        <w:drawing>
          <wp:inline distT="0" distB="0" distL="0" distR="0">
            <wp:extent cx="2192655" cy="1987550"/>
            <wp:effectExtent l="0" t="0" r="17145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.DESKTOP-EEN44LR/AppData/Roaming/JisuOffice/ETemp/1288_12390600/image2.em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9881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1"/>
        </w:numPr>
        <w:jc w:val="left"/>
        <w:spacing w:lineRule="auto" w:line="300"/>
        <w:rPr>
          <w:rFonts w:ascii="Times New Roman" w:hAnsi="Times New Roman" w:hint="default"/>
          <w:rPrChange w:id="0" w:author="xiaolin" w:date="2021-12-27T12:40:00Z">
            <w:rPr>
              <w:rFonts w:hint="default"/>
              <w:lang w:val=""/>
            </w:rPr>
          </w:rPrChange>
          <w:lang w:val=""/>
        </w:rPr>
        <w:pPrChange w:id="0" w:author="xiaolin" w:date="2021-12-27T12:46:00Z">
          <w:pPr>
            <w:numPr>
              <w:ilvl w:val="0"/>
              <w:numId w:val="0"/>
            </w:numPr>
            <w:jc w:val="both"/>
            <w:spacing w:lineRule="auto" w:line="300"/>
            <w:ind w:left="0" w:right="0" w:firstLine="0"/>
            <w:rPr/>
          </w:pPr>
        </w:pPrChange>
      </w:pPr>
      <w:ins w:id="173" w:author="xiaolin" w:date="2021-12-27T12:43:00Z">
        <w:r>
          <w:rPr>
            <w:highlight w:val="none"/>
            <w:rFonts w:ascii="Times New Roman" w:hAnsi="Times New Roman"/>
          </w:rPr>
          <w:t>（1</w:t>
        </w:r>
      </w:ins>
      <w:ins w:id="174" w:author="xiaolin" w:date="2021-12-27T12:44:00Z">
        <w:r>
          <w:rPr>
            <w:highlight w:val="none"/>
            <w:rFonts w:ascii="Times New Roman" w:hAnsi="Times New Roman" w:hint="default"/>
            <w:lang w:val=""/>
          </w:rPr>
          <w:t>5</w:t>
        </w:r>
      </w:ins>
      <w:ins w:id="175" w:author="xiaolin" w:date="2021-12-27T12:43:00Z">
        <w:r>
          <w:rPr>
            <w:highlight w:val="none"/>
            <w:rFonts w:ascii="Times New Roman" w:hAnsi="Times New Roman"/>
          </w:rPr>
          <w:t>分）</w:t>
        </w:r>
      </w:ins>
      <w:ins w:id="177" w:author="xiaolin" w:date="2021-12-27T11:01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在一</w:t>
        </w:r>
      </w:ins>
      <w:ins w:id="179" w:author="xiaolin" w:date="2021-12-27T11:01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条</w:t>
        </w:r>
      </w:ins>
      <w:ins w:id="181" w:author="xiaolin" w:date="2021-12-27T11:01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笔直</w:t>
        </w:r>
      </w:ins>
      <w:ins w:id="183" w:author="xiaolin" w:date="2021-12-27T11:01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的</w:t>
        </w:r>
      </w:ins>
      <w:ins w:id="185" w:author="xiaolin" w:date="2021-12-27T11:01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道路</w:t>
        </w:r>
      </w:ins>
      <w:ins w:id="187" w:author="xiaolin" w:date="2021-12-27T11:01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上</w:t>
        </w:r>
      </w:ins>
      <w:ins w:id="189" w:author="xiaolin" w:date="2021-12-27T11:03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有</w:t>
        </w:r>
      </w:ins>
      <w:ins w:id="191" w:author="xiaolin" w:date="2021-12-27T11:03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许多</w:t>
        </w:r>
      </w:ins>
      <w:ins w:id="193" w:author="xiaolin" w:date="2021-12-27T11:01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关键</w:t>
        </w:r>
      </w:ins>
      <w:ins w:id="195" w:author="xiaolin" w:date="2021-12-27T11:02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点</w:t>
        </w:r>
      </w:ins>
      <w:ins w:id="197" w:author="xiaolin" w:date="2021-12-27T11:02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需要</w:t>
        </w:r>
      </w:ins>
      <w:ins w:id="199" w:author="xiaolin" w:date="2021-12-27T11:02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进行</w:t>
        </w:r>
      </w:ins>
      <w:ins w:id="201" w:author="xiaolin" w:date="2021-12-27T11:02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监测</w:t>
        </w:r>
      </w:ins>
      <w:ins w:id="203" w:author="xiaolin" w:date="2021-12-27T11:02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。</w:t>
        </w:r>
      </w:ins>
      <w:ins w:id="205" w:author="xiaolin" w:date="2021-12-27T11:03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摄像</w:t>
        </w:r>
      </w:ins>
      <w:ins w:id="207" w:author="xiaolin" w:date="2021-12-27T11:03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头</w:t>
        </w:r>
      </w:ins>
      <w:ins w:id="209" w:author="xiaolin" w:date="2021-12-27T11:03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布</w:t>
        </w:r>
      </w:ins>
      <w:ins w:id="211" w:author="xiaolin" w:date="2021-12-27T11:03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置在</w:t>
        </w:r>
      </w:ins>
      <w:ins w:id="213" w:author="xiaolin" w:date="2021-12-27T11:04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道路</w:t>
        </w:r>
      </w:ins>
      <w:ins w:id="215" w:author="xiaolin" w:date="2021-12-27T11:04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上</w:t>
        </w:r>
      </w:ins>
      <w:ins w:id="215" w:author="xiaolin" w:date="2021-12-27T11:04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方</w:t>
        </w:r>
      </w:ins>
      <w:ins w:id="217" w:author="xiaolin" w:date="2021-12-27T11:04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可以</w:t>
        </w:r>
      </w:ins>
      <w:ins w:id="219" w:author="xiaolin" w:date="2021-12-27T11:04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监测</w:t>
        </w:r>
      </w:ins>
      <w:ins w:id="221" w:author="xiaolin" w:date="2021-12-27T11:04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到</w:t>
        </w:r>
      </w:ins>
      <w:ins w:id="223" w:author="xiaolin" w:date="2021-12-27T11:06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一个</w:t>
        </w:r>
      </w:ins>
      <w:ins w:id="225" w:author="xiaolin" w:date="2021-12-27T11:06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半径</w:t>
        </w:r>
      </w:ins>
      <w:ins w:id="227" w:author="xiaolin" w:date="2021-12-27T11:06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为</w:t>
        </w:r>
      </w:ins>
      <m:oMath xmlns:m="http://schemas.openxmlformats.org/officeDocument/2006/math">
        <m:r>
          <m:rPr/>
          <w:rPr>
            <w:color w:val="000000"/>
            <w:sz w:val="20"/>
            <w:i/>
          </w:rPr>
          <m:t>r</m:t>
        </m:r>
      </m:oMath>
      <w:ins w:id="230" w:author="xiaolin" w:date="2021-12-27T11:06:00Z">
        <w:r>
          <w:rPr>
            <w:i w:val="0"/>
            <w:highlight w:val="none"/>
            <w:rFonts w:ascii="Times New Roman" w:hAnsi="Times New Roman" w:hint="default"/>
            <w:rPrChange w:id="0" w:author="xiaolin" w:date="2021-12-27T12:40:00Z">
              <w:rPr>
                <w:i w:val="0"/>
                <w:rFonts w:hint="default"/>
                <w:lang w:val=""/>
              </w:rPr>
            </w:rPrChange>
            <w:lang w:val=""/>
          </w:rPr>
          <w:t>角度</w:t>
        </w:r>
      </w:ins>
      <w:ins w:id="232" w:author="xiaolin" w:date="2021-12-27T11:06:00Z">
        <w:r>
          <w:rPr>
            <w:i w:val="0"/>
            <w:highlight w:val="none"/>
            <w:rFonts w:ascii="Times New Roman" w:hAnsi="Times New Roman" w:hint="default"/>
            <w:rPrChange w:id="0" w:author="xiaolin" w:date="2021-12-27T12:40:00Z">
              <w:rPr>
                <w:i w:val="0"/>
                <w:rFonts w:hint="default"/>
                <w:lang w:val=""/>
              </w:rPr>
            </w:rPrChange>
            <w:lang w:val=""/>
          </w:rPr>
          <w:t>为</w:t>
        </w:r>
      </w:ins>
      <w:ins w:id="234" w:author="xiaolin" w:date="2021-12-27T11:06:00Z">
        <w:r>
          <w:rPr>
            <w:i w:val="0"/>
            <w:highlight w:val="none"/>
            <w:rFonts w:ascii="Times New Roman" w:hAnsi="Times New Roman" w:hint="default"/>
            <w:rPrChange w:id="0" w:author="xiaolin" w:date="2021-12-27T12:40:00Z">
              <w:rPr>
                <w:i w:val="0"/>
                <w:rFonts w:hint="default"/>
                <w:lang w:val=""/>
              </w:rPr>
            </w:rPrChange>
            <w:lang w:val=""/>
          </w:rPr>
          <w:t>90</w:t>
        </w:r>
      </w:ins>
      <w:ins w:id="236" w:author="xiaolin" w:date="2021-12-27T11:07:00Z">
        <w:r>
          <w:rPr>
            <w:i w:val="0"/>
            <w:highlight w:val="none"/>
            <w:rFonts w:ascii="Times New Roman" w:hAnsi="Times New Roman" w:cs="Times New Roman" w:hint="default"/>
            <w:rPrChange w:id="0" w:author="xiaolin" w:date="2021-12-27T12:40:00Z">
              <w:rPr>
                <w:vertAlign w:val="superscript"/>
                <w:i w:val="0"/>
                <w:rFonts w:cs="Calibri" w:hint="default"/>
                <w:lang w:val=""/>
              </w:rPr>
            </w:rPrChange>
            <w:lang w:val=""/>
          </w:rPr>
          <w:t>度</w:t>
        </w:r>
      </w:ins>
      <w:ins w:id="238" w:author="xiaolin" w:date="2021-12-27T11:08:00Z">
        <w:r>
          <w:rPr>
            <w:i w:val="0"/>
            <w:highlight w:val="none"/>
            <w:rFonts w:ascii="Times New Roman" w:hAnsi="Times New Roman" w:cs="Times New Roman" w:hint="default"/>
            <w:rPrChange w:id="0" w:author="xiaolin" w:date="2021-12-27T12:40:00Z">
              <w:rPr>
                <w:i w:val="0"/>
                <w:rFonts w:cs="Calibri" w:hint="default"/>
                <w:lang w:val=""/>
              </w:rPr>
            </w:rPrChange>
            <w:lang w:val=""/>
          </w:rPr>
          <w:t>的</w:t>
        </w:r>
      </w:ins>
      <w:ins w:id="240" w:author="xiaolin" w:date="2021-12-27T11:04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扇</w:t>
        </w:r>
      </w:ins>
      <w:ins w:id="242" w:author="xiaolin" w:date="2021-12-27T11:04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形</w:t>
        </w:r>
      </w:ins>
      <w:ins w:id="244" w:author="xiaolin" w:date="2021-12-27T11:04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区域</w:t>
        </w:r>
      </w:ins>
      <w:ins w:id="246" w:author="xiaolin" w:date="2021-12-27T11:05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。</w:t>
        </w:r>
      </w:ins>
      <w:ins w:id="248" w:author="xiaolin" w:date="2021-12-27T11:05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default"/>
                <w:lang w:val=""/>
              </w:rPr>
            </w:rPrChange>
            <w:lang w:val=""/>
          </w:rPr>
          <w:t>给定</w:t>
        </w:r>
      </w:ins>
      <m:oMath xmlns:m="http://schemas.openxmlformats.org/officeDocument/2006/math">
        <m:r>
          <m:rPr/>
          <w:rPr>
            <w:color w:val="000000"/>
            <w:sz w:val="20"/>
            <w:i/>
          </w:rPr>
          <m:t>N</m:t>
        </m:r>
      </m:oMath>
      <w:ins w:id="251" w:author="xiaolin" w:date="2021-12-27T11:05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个</w:t>
        </w:r>
      </w:ins>
      <w:ins w:id="253" w:author="xiaolin" w:date="2021-12-27T11:05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监测</w:t>
        </w:r>
      </w:ins>
      <w:ins w:id="255" w:author="xiaolin" w:date="2021-12-27T11:05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点</w:t>
        </w:r>
      </w:ins>
      <m:oMath xmlns:m="http://schemas.openxmlformats.org/officeDocument/2006/math">
        <m:r>
          <m:rPr>
            <m:sty m:val="p"/>
          </m:rPr>
          <w:rPr>
            <w:color w:val="000000"/>
            <w:sz w:val="20"/>
          </w:rPr>
          <m:t>{</m:t>
        </m:r>
        <m:sSub>
          <m:sSubPr>
            <m:ctrlPr>
              <w:ins/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p</m:t>
            </m:r>
          </m:e>
          <m:sub>
            <m:r>
              <m:rPr/>
              <w:rPr>
                <w:color w:val="000000"/>
                <w:sz w:val="14"/>
                <w:i/>
              </w:rPr>
              <m:t>1</m:t>
            </m:r>
          </m:sub>
        </m:sSub>
        <m:r>
          <m:rPr>
            <m:sty m:val="p"/>
          </m:rPr>
          <w:rPr>
            <w:color w:val="000000"/>
            <w:sz w:val="20"/>
          </w:rPr>
          <m:t>,</m:t>
        </m:r>
        <m:sSub>
          <m:sSubPr>
            <m:ctrlPr>
              <w:ins/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p</m:t>
            </m:r>
          </m:e>
          <m:sub>
            <m:r>
              <m:rPr/>
              <w:rPr>
                <w:color w:val="000000"/>
                <w:sz w:val="14"/>
                <w:i/>
              </w:rPr>
              <m:t>2</m:t>
            </m:r>
          </m:sub>
        </m:sSub>
        <m:r>
          <m:rPr>
            <m:sty m:val="p"/>
          </m:rPr>
          <w:rPr>
            <w:color w:val="000000"/>
            <w:sz w:val="20"/>
          </w:rPr>
          <m:t>,</m:t>
        </m:r>
        <m:r>
          <m:rPr>
            <m:sty m:val="p"/>
          </m:rPr>
          <w:rPr>
            <w:color w:val="000000"/>
            <w:sz w:val="20"/>
          </w:rPr>
          <m:t>⋯</m:t>
        </m:r>
        <m:r>
          <m:rPr>
            <m:sty m:val="p"/>
          </m:rPr>
          <w:rPr>
            <w:color w:val="000000"/>
            <w:sz w:val="20"/>
          </w:rPr>
          <m:t>,</m:t>
        </m:r>
        <m:sSub>
          <m:sSubPr>
            <m:ctrlPr>
              <w:ins/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p</m:t>
            </m:r>
          </m:e>
          <m:sub>
            <m:r>
              <m:rPr/>
              <w:rPr>
                <w:color w:val="000000"/>
                <w:sz w:val="14"/>
                <w:i/>
              </w:rPr>
              <m:t>n</m:t>
            </m:r>
          </m:sub>
        </m:sSub>
        <m:r>
          <m:rPr>
            <m:sty m:val="p"/>
          </m:rPr>
          <w:rPr>
            <w:color w:val="000000"/>
            <w:sz w:val="20"/>
          </w:rPr>
          <m:t>}</m:t>
        </m:r>
      </m:oMath>
      <w:ins w:id="257" w:author="xiaolin" w:date="2021-12-27T11:05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，</w:t>
        </w:r>
      </w:ins>
      <w:ins w:id="259" w:author="xiaolin" w:date="2021-12-27T11:08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假定</w:t>
        </w:r>
      </w:ins>
      <w:ins w:id="261" w:author="xiaolin" w:date="2021-12-27T11:08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摄像</w:t>
        </w:r>
      </w:ins>
      <w:ins w:id="263" w:author="xiaolin" w:date="2021-12-27T11:08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头</w:t>
        </w:r>
      </w:ins>
      <w:ins w:id="265" w:author="xiaolin" w:date="2021-12-27T11:08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布置</w:t>
        </w:r>
      </w:ins>
      <w:ins w:id="267" w:author="xiaolin" w:date="2021-12-27T11:08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的</w:t>
        </w:r>
      </w:ins>
      <w:ins w:id="269" w:author="xiaolin" w:date="2021-12-27T11:08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高度</w:t>
        </w:r>
      </w:ins>
      <w:ins w:id="271" w:author="xiaolin" w:date="2021-12-27T11:08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均为</w:t>
        </w:r>
      </w:ins>
      <m:oMath xmlns:m="http://schemas.openxmlformats.org/officeDocument/2006/math">
        <m:r>
          <m:rPr/>
          <w:rPr>
            <w:color w:val="000000"/>
            <w:sz w:val="20"/>
            <w:i/>
          </w:rPr>
          <m:t>ℎ</m:t>
        </m:r>
      </m:oMath>
      <w:ins w:id="273" w:author="xiaolin" w:date="2021-12-27T12:43:00Z">
        <w:r>
          <w:rPr>
            <w:i w:val="0"/>
            <w:highlight w:val="none"/>
            <w:rFonts w:hAnsi="Cambria Math" w:hint="default"/>
            <w:lang w:val=""/>
          </w:rPr>
          <w:t>（</w:t>
        </w:r>
      </w:ins>
      <m:oMath xmlns:m="http://schemas.openxmlformats.org/officeDocument/2006/math">
        <m:r>
          <m:rPr/>
          <w:rPr>
            <w:color w:val="000000"/>
            <w:sz w:val="20"/>
            <w:i/>
          </w:rPr>
          <m:t>ℎ</m:t>
        </m:r>
        <m:r>
          <m:rPr/>
          <w:rPr>
            <w:color w:val="000000"/>
            <w:sz w:val="20"/>
            <w:i/>
          </w:rPr>
          <m:t>&lt;</m:t>
        </m:r>
        <m:r>
          <m:rPr/>
          <w:rPr>
            <w:color w:val="000000"/>
            <w:sz w:val="20"/>
            <w:i/>
          </w:rPr>
          <m:t>r</m:t>
        </m:r>
      </m:oMath>
      <w:ins w:id="274" w:author="xiaolin" w:date="2021-12-27T12:43:00Z">
        <w:r>
          <w:rPr>
            <w:i w:val="0"/>
            <w:highlight w:val="none"/>
            <w:rFonts w:hAnsi="Cambria Math" w:hint="default"/>
            <w:lang w:val=""/>
          </w:rPr>
          <w:t>）</w:t>
        </w:r>
      </w:ins>
      <w:ins w:id="276" w:author="xiaolin" w:date="2021-12-27T11:08:00Z">
        <w:r>
          <w:rPr>
            <w:i w:val="0"/>
            <w:highlight w:val="none"/>
            <w:rFonts w:ascii="Times New Roman" w:hAnsi="Times New Roman" w:hint="default"/>
            <w:rPrChange w:id="0" w:author="xiaolin" w:date="2021-12-27T12:40:00Z">
              <w:rPr>
                <w:i w:val="0"/>
                <w:rFonts w:hAnsi="Cambria Math" w:hint="default"/>
                <w:lang w:val=""/>
              </w:rPr>
            </w:rPrChange>
            <w:lang w:val=""/>
          </w:rPr>
          <w:t>，</w:t>
        </w:r>
      </w:ins>
      <w:ins w:id="278" w:author="xiaolin" w:date="2021-12-27T11:05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问</w:t>
        </w:r>
      </w:ins>
      <w:ins w:id="280" w:author="xiaolin" w:date="2021-12-27T11:05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至少</w:t>
        </w:r>
      </w:ins>
      <w:ins w:id="282" w:author="xiaolin" w:date="2021-12-27T11:05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需要</w:t>
        </w:r>
      </w:ins>
      <w:ins w:id="284" w:author="xiaolin" w:date="2021-12-27T11:05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布置</w:t>
        </w:r>
      </w:ins>
      <w:ins w:id="286" w:author="xiaolin" w:date="2021-12-27T11:05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多少个</w:t>
        </w:r>
      </w:ins>
      <w:ins w:id="288" w:author="xiaolin" w:date="2021-12-27T11:05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摄像</w:t>
        </w:r>
      </w:ins>
      <w:ins w:id="290" w:author="xiaolin" w:date="2021-12-27T11:05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头</w:t>
        </w:r>
      </w:ins>
      <w:ins w:id="292" w:author="xiaolin" w:date="2021-12-27T11:05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才能</w:t>
        </w:r>
      </w:ins>
      <w:ins w:id="294" w:author="xiaolin" w:date="2021-12-27T11:05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对</w:t>
        </w:r>
      </w:ins>
      <w:ins w:id="296" w:author="xiaolin" w:date="2021-12-27T11:05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所有</w:t>
        </w:r>
      </w:ins>
      <w:ins w:id="298" w:author="xiaolin" w:date="2021-12-27T11:05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的</w:t>
        </w:r>
      </w:ins>
      <w:ins w:id="300" w:author="xiaolin" w:date="2021-12-27T11:05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监测</w:t>
        </w:r>
      </w:ins>
      <w:ins w:id="302" w:author="xiaolin" w:date="2021-12-27T11:05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点</w:t>
        </w:r>
      </w:ins>
      <w:ins w:id="302" w:author="xiaolin" w:date="2021-12-27T11:05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进行</w:t>
        </w:r>
      </w:ins>
      <w:ins w:id="304" w:author="xiaolin" w:date="2021-12-27T11:05:00Z">
        <w:r>
          <w:rPr>
            <w:i w:val="0"/>
            <w:highlight w:val="none"/>
            <w:rFonts w:ascii="Times New Roman" w:hAnsi="Times New Roman"/>
            <w:rPrChange w:id="0" w:author="xiaolin" w:date="2021-12-27T12:40:00Z">
              <w:rPr>
                <w:i w:val="0"/>
                <w:rFonts w:ascii="Calibri" w:hAnsi="Cambria Math"/>
                <w:lang w:val=""/>
              </w:rPr>
            </w:rPrChange>
            <w:lang w:val=""/>
          </w:rPr>
          <w:t>监测。</w:t>
        </w:r>
      </w:ins>
      <w:ins w:id="305" w:author="xiaolin" w:date="2021-12-27T12:41:00Z">
        <w:r>
          <w:rPr>
            <w:i w:val="0"/>
            <w:highlight w:val="none"/>
            <w:rFonts w:ascii="Times New Roman" w:hAnsi="Times New Roman"/>
            <w:lang w:val=""/>
          </w:rPr>
          <w:t>如</w:t>
        </w:r>
      </w:ins>
      <w:ins w:id="306" w:author="xiaolin" w:date="2021-12-27T12:41:00Z">
        <w:r>
          <w:rPr>
            <w:i w:val="0"/>
            <w:highlight w:val="none"/>
            <w:rFonts w:ascii="Times New Roman" w:hAnsi="Times New Roman"/>
            <w:lang w:val=""/>
          </w:rPr>
          <w:t>下</w:t>
        </w:r>
      </w:ins>
      <w:ins w:id="307" w:author="xiaolin" w:date="2021-12-27T12:41:00Z">
        <w:r>
          <w:rPr>
            <w:i w:val="0"/>
            <w:highlight w:val="none"/>
            <w:rFonts w:ascii="Times New Roman" w:hAnsi="Times New Roman"/>
            <w:lang w:val=""/>
          </w:rPr>
          <w:t>图</w:t>
        </w:r>
      </w:ins>
      <w:ins w:id="308" w:author="xiaolin" w:date="2021-12-27T12:41:00Z">
        <w:r>
          <w:rPr>
            <w:i w:val="0"/>
            <w:highlight w:val="none"/>
            <w:rFonts w:ascii="Times New Roman" w:hAnsi="Times New Roman"/>
            <w:lang w:val=""/>
          </w:rPr>
          <w:t>所示，</w:t>
        </w:r>
      </w:ins>
      <w:ins w:id="309" w:author="xiaolin" w:date="2021-12-27T12:41:00Z">
        <w:r>
          <w:rPr>
            <w:i w:val="0"/>
            <w:highlight w:val="none"/>
            <w:rFonts w:ascii="Times New Roman" w:hAnsi="Times New Roman"/>
            <w:lang w:val=""/>
          </w:rPr>
          <w:t>布置</w:t>
        </w:r>
      </w:ins>
      <w:ins w:id="310" w:author="xiaolin" w:date="2021-12-27T12:41:00Z">
        <w:r>
          <w:rPr>
            <w:i w:val="0"/>
            <w:highlight w:val="none"/>
            <w:rFonts w:ascii="Times New Roman" w:hAnsi="Times New Roman"/>
            <w:lang w:val=""/>
          </w:rPr>
          <w:t>两</w:t>
        </w:r>
      </w:ins>
      <w:ins w:id="311" w:author="xiaolin" w:date="2021-12-27T12:41:00Z">
        <w:r>
          <w:rPr>
            <w:i w:val="0"/>
            <w:highlight w:val="none"/>
            <w:rFonts w:ascii="Times New Roman" w:hAnsi="Times New Roman"/>
            <w:lang w:val=""/>
          </w:rPr>
          <w:t>个</w:t>
        </w:r>
      </w:ins>
      <w:ins w:id="312" w:author="xiaolin" w:date="2021-12-27T12:41:00Z">
        <w:r>
          <w:rPr>
            <w:i w:val="0"/>
            <w:highlight w:val="none"/>
            <w:rFonts w:ascii="Times New Roman" w:hAnsi="Times New Roman"/>
            <w:lang w:val=""/>
          </w:rPr>
          <w:t>摄像头</w:t>
        </w:r>
      </w:ins>
      <w:ins w:id="313" w:author="xiaolin" w:date="2021-12-27T12:41:00Z">
        <w:r>
          <w:rPr>
            <w:i w:val="0"/>
            <w:highlight w:val="none"/>
            <w:rFonts w:ascii="Times New Roman" w:hAnsi="Times New Roman"/>
            <w:lang w:val=""/>
          </w:rPr>
          <w:t>就</w:t>
        </w:r>
      </w:ins>
      <w:ins w:id="314" w:author="xiaolin" w:date="2021-12-27T12:41:00Z">
        <w:r>
          <w:rPr>
            <w:i w:val="0"/>
            <w:highlight w:val="none"/>
            <w:rFonts w:ascii="Times New Roman" w:hAnsi="Times New Roman"/>
            <w:lang w:val=""/>
          </w:rPr>
          <w:t>可以</w:t>
        </w:r>
      </w:ins>
      <w:ins w:id="315" w:author="xiaolin" w:date="2021-12-27T12:41:00Z">
        <w:r>
          <w:rPr>
            <w:i w:val="0"/>
            <w:highlight w:val="none"/>
            <w:rFonts w:ascii="Times New Roman" w:hAnsi="Times New Roman"/>
            <w:lang w:val=""/>
          </w:rPr>
          <w:t>监测</w:t>
        </w:r>
      </w:ins>
      <w:ins w:id="316" w:author="xiaolin" w:date="2021-12-27T12:41:00Z">
        <w:r>
          <w:rPr>
            <w:i w:val="0"/>
            <w:highlight w:val="none"/>
            <w:rFonts w:ascii="Times New Roman" w:hAnsi="Times New Roman"/>
            <w:lang w:val=""/>
          </w:rPr>
          <w:t>直线</w:t>
        </w:r>
      </w:ins>
      <w:ins w:id="317" w:author="xiaolin" w:date="2021-12-27T12:41:00Z">
        <w:r>
          <w:rPr>
            <w:i w:val="0"/>
            <w:highlight w:val="none"/>
            <w:rFonts w:ascii="Times New Roman" w:hAnsi="Times New Roman"/>
            <w:lang w:val=""/>
          </w:rPr>
          <w:t>上</w:t>
        </w:r>
      </w:ins>
      <w:ins w:id="318" w:author="xiaolin" w:date="2021-12-27T12:41:00Z">
        <w:r>
          <w:rPr>
            <w:i w:val="0"/>
            <w:highlight w:val="none"/>
            <w:rFonts w:ascii="Times New Roman" w:hAnsi="Times New Roman"/>
            <w:lang w:val=""/>
          </w:rPr>
          <w:t>的</w:t>
        </w:r>
      </w:ins>
      <w:ins w:id="319" w:author="xiaolin" w:date="2021-12-27T12:41:00Z">
        <w:r>
          <w:rPr>
            <w:i w:val="0"/>
            <w:highlight w:val="none"/>
            <w:rFonts w:ascii="Times New Roman" w:hAnsi="Times New Roman" w:hint="default"/>
            <w:lang w:val=""/>
          </w:rPr>
          <w:t>3</w:t>
        </w:r>
      </w:ins>
      <w:ins w:id="320" w:author="xiaolin" w:date="2021-12-27T12:41:00Z">
        <w:r>
          <w:rPr>
            <w:i w:val="0"/>
            <w:highlight w:val="none"/>
            <w:rFonts w:ascii="Times New Roman" w:hAnsi="Times New Roman" w:hint="default"/>
            <w:lang w:val=""/>
          </w:rPr>
          <w:t>个</w:t>
        </w:r>
      </w:ins>
      <w:ins w:id="321" w:author="xiaolin" w:date="2021-12-27T12:41:00Z">
        <w:r>
          <w:rPr>
            <w:i w:val="0"/>
            <w:highlight w:val="none"/>
            <w:rFonts w:ascii="Times New Roman" w:hAnsi="Times New Roman" w:hint="default"/>
            <w:lang w:val=""/>
          </w:rPr>
          <w:t>监测</w:t>
        </w:r>
      </w:ins>
      <w:ins w:id="322" w:author="xiaolin" w:date="2021-12-27T12:41:00Z">
        <w:r>
          <w:rPr>
            <w:i w:val="0"/>
            <w:highlight w:val="none"/>
            <w:rFonts w:ascii="Times New Roman" w:hAnsi="Times New Roman" w:hint="default"/>
            <w:lang w:val=""/>
          </w:rPr>
          <w:t>点。</w:t>
        </w:r>
      </w:ins>
      <w:ins w:id="323" w:author="xiaolin" w:date="2021-12-27T12:46:00Z">
        <w:r>
          <w:rPr>
            <w:highlight w:val="none"/>
            <w:rFonts w:ascii="Times New Roman" w:hAnsi="Times New Roman"/>
          </w:rPr>
          <w:t>请写出</w:t>
        </w:r>
      </w:ins>
      <w:ins w:id="324" w:author="xiaolin" w:date="2021-12-27T12:46:00Z">
        <w:r>
          <w:rPr>
            <w:highlight w:val="none"/>
            <w:rFonts w:ascii="Times New Roman" w:hAnsi="Times New Roman" w:hint="default"/>
          </w:rPr>
          <w:t>算</w:t>
        </w:r>
      </w:ins>
      <w:ins w:id="324" w:author="xiaolin" w:date="2021-12-27T12:46:00Z">
        <w:r>
          <w:rPr>
            <w:highlight w:val="none"/>
            <w:rFonts w:ascii="Times New Roman" w:hAnsi="Times New Roman" w:hint="default"/>
          </w:rPr>
          <w:t>法思路与过程</w:t>
        </w:r>
      </w:ins>
      <w:ins w:id="325" w:author="xiaolin" w:date="2021-12-27T12:46:00Z">
        <w:r>
          <w:rPr>
            <w:highlight w:val="none"/>
            <w:rFonts w:ascii="Times New Roman" w:hAnsi="Times New Roman"/>
          </w:rPr>
          <w:t>、分析时间复杂度。</w:t>
        </w:r>
      </w:ins>
    </w:p>
    <w:p>
      <w:pPr>
        <w:pStyle w:val="PO26"/>
        <w:numPr>
          <w:ilvl w:val="0"/>
          <w:numId w:val="0"/>
        </w:numPr>
        <w:jc w:val="center"/>
        <w:spacing w:lineRule="auto" w:line="300"/>
        <w:ind w:left="0" w:firstLine="0"/>
        <w:rPr>
          <w:highlight w:val="none"/>
          <w:rFonts w:ascii="Times New Roman" w:hAnsi="Times New Roman" w:hint="default"/>
          <w:rPrChange w:id="0" w:author="xiaolin" w:date="2021-12-27T12:40:00Z">
            <w:rPr>
              <w:rFonts w:hint="default"/>
              <w:lang w:val=""/>
            </w:rPr>
          </w:rPrChange>
          <w:lang w:val=""/>
        </w:rPr>
        <w:pPrChange w:id="0" w:author="xiaolin" w:date="2021-12-27T12:40:00Z">
          <w:pPr>
            <w:numPr>
              <w:ilvl w:val="0"/>
              <w:numId w:val="0"/>
            </w:numPr>
            <w:jc w:val="both"/>
            <w:spacing w:lineRule="auto" w:line="300"/>
            <w:ind w:left="0" w:right="0" w:firstLine="0"/>
            <w:rPr/>
          </w:pPr>
        </w:pPrChange>
      </w:pPr>
      <w:r>
        <w:rPr>
          <w:sz w:val="20"/>
        </w:rPr>
        <w:drawing>
          <wp:inline distT="0" distB="0" distL="0" distR="0">
            <wp:extent cx="2162810" cy="749300"/>
            <wp:effectExtent l="0" t="0" r="8890" b="1270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.DESKTOP-EEN44LR/AppData/Roaming/JisuOffice/ETemp/1288_12390600/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74993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26"/>
        <w:jc w:val="center"/>
        <w:spacing w:lineRule="auto" w:line="300"/>
        <w:ind w:firstLine="0"/>
        <w:rPr>
          <w:highlight w:val="none"/>
          <w:rFonts w:ascii="Times New Roman" w:hAnsi="Times New Roman"/>
          <w:rPrChange w:id="0" w:author="xiaolin" w:date="2021-12-27T12:40:00Z">
            <w:rPr/>
          </w:rPrChange>
        </w:rPr>
      </w:pPr>
      <w:r>
        <w:rPr>
          <w:sz w:val="20"/>
          <w:shd w:val="clear" w:color="auto" w:fill="FCFCFC"/>
        </w:rPr>
        <w:drawing>
          <wp:inline distT="0" distB="0" distL="0" distR="0">
            <wp:extent cx="2192655" cy="1987550"/>
            <wp:effectExtent l="0" t="0" r="17145" b="0"/>
            <wp:docPr id="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.DESKTOP-EEN44LR/AppData/Roaming/JisuOffice/ETemp/1288_12390600/image2.e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9881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26"/>
        <w:jc w:val="center"/>
        <w:spacing w:lineRule="auto" w:line="300"/>
        <w:ind w:firstLine="0"/>
        <w:rPr>
          <w:highlight w:val="none"/>
          <w:rFonts w:ascii="Times New Roman" w:hAnsi="Times New Roman"/>
        </w:rPr>
        <w:pPrChange w:id="0" w:author="xiaolin" w:date="2021-12-27T12:40:00Z">
          <w:pPr>
            <w:spacing w:lineRule="auto" w:line="300"/>
            <w:ind w:firstLine="0"/>
            <w:rPr/>
          </w:pPr>
        </w:pPrChange>
      </w:pPr>
    </w:p>
    <w:p>
      <w:pPr>
        <w:pStyle w:val="PO26"/>
        <w:numPr>
          <w:ilvl w:val="0"/>
          <w:numId w:val="1"/>
        </w:numPr>
        <w:spacing w:lineRule="auto" w:line="300"/>
        <w:rPr>
          <w:rFonts w:ascii="Times New Roman" w:hAnsi="Times New Roman"/>
        </w:rPr>
      </w:pPr>
      <w:del w:id="334" w:author="xiaolin" w:date="2021-12-27T12:40:00Z">
        <w:r>
          <w:rPr>
            <w:highlight w:val="none"/>
            <w:rFonts w:ascii="Times New Roman" w:hAnsi="Times New Roman"/>
          </w:rPr>
          <w:delText>（15分）网络应用中</w:delText>
        </w:r>
      </w:del>
      <w:del w:id="335" w:author="xiaolin" w:date="2021-12-27T12:40:00Z">
        <w:r>
          <w:rPr>
            <w:highlight w:val="none"/>
            <w:rFonts w:ascii="Times New Roman" w:hAnsi="Times New Roman"/>
            <w:lang w:val=""/>
          </w:rPr>
          <w:delText>可能</w:delText>
        </w:r>
      </w:del>
      <w:del w:id="336" w:author="xiaolin" w:date="2021-12-27T12:40:00Z">
        <w:r>
          <w:rPr>
            <w:highlight w:val="none"/>
            <w:rFonts w:ascii="Times New Roman" w:hAnsi="Times New Roman"/>
          </w:rPr>
          <w:delText>会遇到这样一个问题，找</w:delText>
        </w:r>
      </w:del>
      <m:oMath xmlns:m="http://schemas.openxmlformats.org/officeDocument/2006/math">
        <m:r>
          <m:rPr/>
          <w:rPr>
            <w:color w:val="000000"/>
            <w:sz w:val="20"/>
            <w:i/>
          </w:rPr>
          <m:t>N</m:t>
        </m:r>
      </m:oMath>
      <w:del w:id="338" w:author="xiaolin" w:date="2021-12-27T12:40:00Z">
        <w:r>
          <w:rPr>
            <w:highlight w:val="none"/>
            <w:rFonts w:ascii="Times New Roman" w:hAnsi="Times New Roman"/>
          </w:rPr>
          <w:delText>台设备</w:delText>
        </w:r>
      </w:del>
      <w:del w:id="339" w:author="xiaolin" w:date="2021-12-27T12:40:00Z">
        <w:r>
          <w:rPr>
            <w:highlight w:val="none"/>
            <w:rFonts w:ascii="Times New Roman" w:hAnsi="Times New Roman"/>
            <w:lang w:val=""/>
          </w:rPr>
          <w:delText>，随机为每台设备分</w:delText>
        </w:r>
      </w:del>
      <w:del w:id="339" w:author="xiaolin" w:date="2021-12-27T12:40:00Z">
        <w:r>
          <w:rPr>
            <w:highlight w:val="none"/>
            <w:rFonts w:ascii="Times New Roman" w:hAnsi="Times New Roman"/>
            <w:lang w:val=""/>
          </w:rPr>
          <w:delText>配一个地址编号，设备</w:delText>
        </w:r>
      </w:del>
      <w:del w:id="340" w:author="xiaolin" w:date="2021-12-27T12:40:00Z">
        <w:r>
          <w:rPr>
            <w:i w:val="1"/>
            <w:highlight w:val="none"/>
            <w:rFonts w:ascii="Times New Roman" w:hAnsi="Times New Roman"/>
            <w:lang w:val=""/>
          </w:rPr>
          <w:delText>i</w:delText>
        </w:r>
      </w:del>
      <w:del w:id="341" w:author="xiaolin" w:date="2021-12-27T12:40:00Z">
        <w:r>
          <w:rPr>
            <w:highlight w:val="none"/>
            <w:rFonts w:ascii="Times New Roman" w:hAnsi="Times New Roman"/>
            <w:lang w:val=""/>
          </w:rPr>
          <w:delText>的地址编号</w:delText>
        </w:r>
      </w:del>
      <m:oMath xmlns:m="http://schemas.openxmlformats.org/officeDocument/2006/math">
        <m:r>
          <m:rPr>
            <m:sty m:val="p"/>
          </m:rPr>
          <w:rPr>
            <w:color w:val="000000"/>
            <w:sz w:val="20"/>
          </w:rPr>
          <m:t>1</m:t>
        </m:r>
        <m:r>
          <m:rPr>
            <m:sty m:val="p"/>
          </m:rPr>
          <w:rPr>
            <w:color w:val="000000"/>
            <w:sz w:val="20"/>
          </w:rPr>
          <m:t>≤</m:t>
        </m:r>
        <m:r>
          <m:rPr/>
          <w:rPr>
            <w:color w:val="000000"/>
            <w:sz w:val="20"/>
            <w:i/>
          </w:rPr>
          <m:t>d</m:t>
        </m:r>
        <m:r>
          <m:rPr>
            <m:sty m:val="p"/>
          </m:rPr>
          <w:rPr>
            <w:color w:val="000000"/>
            <w:sz w:val="20"/>
          </w:rPr>
          <m:t>[</m:t>
        </m:r>
        <m:r>
          <m:rPr/>
          <w:rPr>
            <w:color w:val="000000"/>
            <w:sz w:val="20"/>
            <w:i/>
          </w:rPr>
          <m:t>i</m:t>
        </m:r>
        <m:r>
          <m:rPr>
            <m:sty m:val="p"/>
          </m:rPr>
          <w:rPr>
            <w:color w:val="000000"/>
            <w:sz w:val="20"/>
          </w:rPr>
          <m:t>]</m:t>
        </m:r>
        <m:r>
          <m:rPr>
            <m:sty m:val="p"/>
          </m:rPr>
          <w:rPr>
            <w:color w:val="000000"/>
            <w:sz w:val="20"/>
          </w:rPr>
          <m:t>≤</m:t>
        </m:r>
        <m:r>
          <m:rPr/>
          <w:rPr>
            <w:color w:val="000000"/>
            <w:sz w:val="20"/>
            <w:i/>
          </w:rPr>
          <m:t>K</m:t>
        </m:r>
      </m:oMath>
      <w:del w:id="348" w:author="xiaolin" w:date="2021-12-27T12:40:00Z">
        <w:r>
          <w:rPr>
            <w:highlight w:val="none"/>
            <w:rFonts w:ascii="Times New Roman" w:hAnsi="Times New Roman"/>
            <w:lang w:val=""/>
          </w:rPr>
          <w:delText>，</w:delText>
        </w:r>
      </w:del>
      <w:del w:id="349" w:author="xiaolin" w:date="2021-12-27T12:40:00Z">
        <w:r>
          <w:rPr>
            <w:i w:val="1"/>
            <w:highlight w:val="none"/>
            <w:rFonts w:ascii="Times New Roman" w:hAnsi="Times New Roman"/>
            <w:lang w:val=""/>
          </w:rPr>
          <w:delText>i</w:delText>
        </w:r>
      </w:del>
      <w:del w:id="350" w:author="xiaolin" w:date="2021-12-27T12:40:00Z">
        <w:r>
          <w:rPr>
            <w:highlight w:val="none"/>
            <w:rFonts w:ascii="Times New Roman" w:hAnsi="Times New Roman"/>
            <w:lang w:val=""/>
          </w:rPr>
          <w:delText>=0,2,...,</w:delText>
        </w:r>
      </w:del>
      <w:del w:id="351" w:author="xiaolin" w:date="2021-12-27T12:40:00Z">
        <w:r>
          <w:rPr>
            <w:i w:val="1"/>
            <w:highlight w:val="none"/>
            <w:rFonts w:ascii="Times New Roman" w:hAnsi="Times New Roman"/>
            <w:lang w:val=""/>
          </w:rPr>
          <w:delText>N</w:delText>
        </w:r>
      </w:del>
      <w:del w:id="352" w:author="xiaolin" w:date="2021-12-27T12:40:00Z">
        <w:r>
          <w:rPr>
            <w:highlight w:val="none"/>
            <w:rFonts w:ascii="Times New Roman" w:hAnsi="Times New Roman"/>
            <w:lang w:val=""/>
          </w:rPr>
          <w:delText>-1</w:delText>
        </w:r>
      </w:del>
      <w:del w:id="353" w:author="xiaolin" w:date="2021-12-27T12:40:00Z">
        <w:r>
          <w:rPr>
            <w:highlight w:val="none"/>
            <w:rFonts w:ascii="Times New Roman" w:hAnsi="Times New Roman"/>
          </w:rPr>
          <w:delText>。</w:delText>
        </w:r>
      </w:del>
      <w:del w:id="354" w:author="xiaolin" w:date="2021-12-27T12:40:00Z">
        <w:r>
          <w:rPr>
            <w:highlight w:val="none"/>
            <w:rFonts w:ascii="Times New Roman" w:hAnsi="Times New Roman"/>
            <w:lang w:val=""/>
          </w:rPr>
          <w:delText>并将这</w:delText>
        </w:r>
      </w:del>
      <m:oMath xmlns:m="http://schemas.openxmlformats.org/officeDocument/2006/math">
        <m:r>
          <m:rPr/>
          <w:rPr>
            <w:color w:val="000000"/>
            <w:sz w:val="20"/>
            <w:i/>
          </w:rPr>
          <m:t>N</m:t>
        </m:r>
      </m:oMath>
      <w:del w:id="356" w:author="xiaolin" w:date="2021-12-27T12:40:00Z">
        <w:r>
          <w:rPr>
            <w:highlight w:val="none"/>
            <w:rFonts w:ascii="Times New Roman" w:hAnsi="Times New Roman"/>
            <w:lang w:val=""/>
          </w:rPr>
          <w:delText>台设备按地址编号</w:delText>
        </w:r>
      </w:del>
      <w:del w:id="356" w:author="xiaolin" w:date="2021-12-27T12:40:00Z">
        <w:r>
          <w:rPr>
            <w:highlight w:val="none"/>
            <w:rFonts w:ascii="Times New Roman" w:hAnsi="Times New Roman"/>
            <w:lang w:val=""/>
          </w:rPr>
          <w:delText>从小到大依次形成一个虚拟的环，地址编号最大的与最小的相连。通常</w:delText>
        </w:r>
      </w:del>
      <m:oMath xmlns:m="http://schemas.openxmlformats.org/officeDocument/2006/math">
        <m:r>
          <m:rPr/>
          <w:rPr>
            <w:color w:val="000000"/>
            <w:sz w:val="20"/>
            <w:i/>
          </w:rPr>
          <m:t>K</m:t>
        </m:r>
      </m:oMath>
      <w:del w:id="358" w:author="xiaolin" w:date="2021-12-27T12:40:00Z">
        <w:r>
          <w:rPr>
            <w:highlight w:val="none"/>
            <w:rFonts w:ascii="Times New Roman" w:hAnsi="Times New Roman"/>
            <w:lang w:val=""/>
          </w:rPr>
          <w:delText>是一个较大的</w:delText>
        </w:r>
      </w:del>
      <w:del w:id="358" w:author="xiaolin" w:date="2021-12-27T12:40:00Z">
        <w:r>
          <w:rPr>
            <w:highlight w:val="none"/>
            <w:rFonts w:ascii="Times New Roman" w:hAnsi="Times New Roman"/>
            <w:lang w:val=""/>
          </w:rPr>
          <w:delText>值，例如</w:delText>
        </w:r>
      </w:del>
      <m:oMath xmlns:m="http://schemas.openxmlformats.org/officeDocument/2006/math">
        <m:r>
          <m:rPr/>
          <w:rPr>
            <w:color w:val="000000"/>
            <w:sz w:val="20"/>
            <w:i/>
          </w:rPr>
          <m:t>K</m:t>
        </m:r>
      </m:oMath>
      <w:del w:id="360" w:author="xiaolin" w:date="2021-12-27T12:40:00Z">
        <w:r>
          <w:rPr>
            <w:highlight w:val="none"/>
            <w:rFonts w:ascii="Times New Roman" w:hAnsi="Times New Roman"/>
            <w:lang w:val=""/>
          </w:rPr>
          <w:delText>＝2</w:delText>
        </w:r>
      </w:del>
      <w:del w:id="361" w:author="xiaolin" w:date="2021-12-27T12:40:00Z">
        <w:r>
          <w:rPr>
            <w:vertAlign w:val="superscript"/>
            <w:highlight w:val="none"/>
            <w:rFonts w:ascii="Times New Roman" w:hAnsi="Times New Roman"/>
            <w:lang w:val=""/>
          </w:rPr>
          <w:delText>32</w:delText>
        </w:r>
      </w:del>
      <w:del w:id="362" w:author="xiaolin" w:date="2021-12-27T12:40:00Z">
        <w:r>
          <w:rPr>
            <w:highlight w:val="none"/>
            <w:rFonts w:ascii="Times New Roman" w:hAnsi="Times New Roman"/>
            <w:lang w:val=""/>
          </w:rPr>
          <w:delText>，</w:delText>
        </w:r>
      </w:del>
      <m:oMath xmlns:m="http://schemas.openxmlformats.org/officeDocument/2006/math">
        <m:r>
          <m:rPr/>
          <w:rPr>
            <w:color w:val="000000"/>
            <w:sz w:val="20"/>
            <w:i/>
          </w:rPr>
          <m:t>N</m:t>
        </m:r>
      </m:oMath>
      <w:del w:id="364" w:author="xiaolin" w:date="2021-12-27T12:40:00Z">
        <w:r>
          <w:rPr>
            <w:highlight w:val="none"/>
            <w:rFonts w:ascii="Times New Roman" w:hAnsi="Times New Roman"/>
            <w:lang w:val=""/>
          </w:rPr>
          <w:delText>＝10000，</w:delText>
        </w:r>
      </w:del>
      <m:oMath xmlns:m="http://schemas.openxmlformats.org/officeDocument/2006/math">
        <m:r>
          <m:rPr/>
          <w:rPr>
            <w:color w:val="000000"/>
            <w:sz w:val="20"/>
            <w:i/>
          </w:rPr>
          <m:t>K</m:t>
        </m:r>
      </m:oMath>
      <w:del w:id="366" w:author="xiaolin" w:date="2021-12-27T12:40:00Z">
        <w:r>
          <w:rPr>
            <w:highlight w:val="none"/>
            <w:rFonts w:ascii="Times New Roman" w:hAnsi="Times New Roman"/>
            <w:lang w:val=""/>
          </w:rPr>
          <w:delText>&gt;&gt;</w:delText>
        </w:r>
      </w:del>
      <m:oMath xmlns:m="http://schemas.openxmlformats.org/officeDocument/2006/math">
        <m:r>
          <m:rPr/>
          <w:rPr>
            <w:color w:val="000000"/>
            <w:sz w:val="20"/>
            <w:i/>
          </w:rPr>
          <m:t>N</m:t>
        </m:r>
      </m:oMath>
      <w:del w:id="368" w:author="xiaolin" w:date="2021-12-27T12:40:00Z">
        <w:r>
          <w:rPr>
            <w:highlight w:val="none"/>
            <w:rFonts w:ascii="Times New Roman" w:hAnsi="Times New Roman"/>
            <w:lang w:val=""/>
          </w:rPr>
          <w:delText>。</w:delText>
        </w:r>
      </w:del>
      <w:del w:id="369" w:author="xiaolin" w:date="2021-12-27T12:40:00Z">
        <w:r>
          <w:rPr>
            <w:highlight w:val="none"/>
            <w:rFonts w:ascii="Times New Roman" w:hAnsi="Times New Roman"/>
          </w:rPr>
          <w:delText>环中每个</w:delText>
        </w:r>
      </w:del>
      <w:del w:id="370" w:author="xiaolin" w:date="2021-12-27T12:40:00Z">
        <w:r>
          <w:rPr>
            <w:highlight w:val="none"/>
            <w:rFonts w:ascii="Times New Roman" w:hAnsi="Times New Roman"/>
            <w:lang w:val=""/>
          </w:rPr>
          <w:delText>设备</w:delText>
        </w:r>
      </w:del>
      <m:oMath xmlns:m="http://schemas.openxmlformats.org/officeDocument/2006/math">
        <m:r>
          <m:rPr/>
          <w:rPr>
            <w:color w:val="000000"/>
            <w:sz w:val="20"/>
            <w:i/>
          </w:rPr>
          <m:t>i</m:t>
        </m:r>
      </m:oMath>
      <w:del w:id="372" w:author="xiaolin" w:date="2021-12-27T12:40:00Z">
        <w:r>
          <w:rPr>
            <w:highlight w:val="none"/>
            <w:rFonts w:ascii="Times New Roman" w:hAnsi="Times New Roman"/>
          </w:rPr>
          <w:delText>，数据会发送到</w:delText>
        </w:r>
      </w:del>
      <w:del w:id="373" w:author="xiaolin" w:date="2021-12-27T12:40:00Z">
        <w:r>
          <w:rPr>
            <w:highlight w:val="none"/>
            <w:rFonts w:ascii="Times New Roman" w:hAnsi="Times New Roman"/>
            <w:lang w:val=""/>
          </w:rPr>
          <w:delText>这个环中位置距离</w:delText>
        </w:r>
      </w:del>
      <w:del w:id="374" w:author="xiaolin" w:date="2021-12-27T12:40:00Z">
        <w:r>
          <w:rPr>
            <w:highlight w:val="none"/>
            <w:rFonts w:ascii="Times New Roman" w:hAnsi="Times New Roman"/>
          </w:rPr>
          <w:delText>不大于</w:delText>
        </w:r>
      </w:del>
      <m:oMath xmlns:m="http://schemas.openxmlformats.org/officeDocument/2006/math">
        <m:r>
          <m:rPr/>
          <w:rPr>
            <w:color w:val="000000"/>
            <w:sz w:val="20"/>
            <w:i/>
          </w:rPr>
          <m:t>B</m:t>
        </m:r>
      </m:oMath>
      <w:del w:id="376" w:author="xiaolin" w:date="2021-12-27T12:40:00Z">
        <w:r>
          <w:rPr>
            <w:highlight w:val="none"/>
            <w:rFonts w:ascii="Times New Roman" w:hAnsi="Times New Roman"/>
          </w:rPr>
          <w:delText>（即</w:delText>
        </w:r>
      </w:del>
      <m:oMath xmlns:m="http://schemas.openxmlformats.org/officeDocument/2006/math">
        <m:r>
          <m:rPr/>
          <w:rPr>
            <w:color w:val="000000"/>
            <w:sz w:val="20"/>
            <w:i/>
          </w:rPr>
          <m:t> </m:t>
        </m:r>
        <m:r>
          <m:rPr/>
          <w:rPr>
            <w:color w:val="000000"/>
            <w:sz w:val="20"/>
            <w:i/>
          </w:rPr>
          <m:t>(</m:t>
        </m:r>
        <m:r>
          <m:rPr/>
          <w:rPr>
            <w:color w:val="000000"/>
            <w:sz w:val="20"/>
            <w:i/>
          </w:rPr>
          <m:t>d</m:t>
        </m:r>
        <m:d>
          <m:dPr>
            <m:begChr m:val="["/>
            <m:endChr m:val="]"/>
            <m:sepChr m:val="|"/>
            <m:shp m:val="centered"/>
            <m:ctrlPr>
              <w:del/>
              <w:rPr>
                <w:color w:val="000000"/>
                <w:sz w:val="20"/>
                <w:i/>
              </w:rPr>
            </m:ctrlPr>
          </m:dPr>
          <m:e>
            <m:r>
              <m:rPr/>
              <w:rPr>
                <w:color w:val="000000"/>
                <w:sz w:val="20"/>
                <w:i/>
              </w:rPr>
              <m:t>i</m:t>
            </m:r>
          </m:e>
        </m:d>
        <m:r>
          <m:rPr/>
          <w:rPr>
            <w:color w:val="000000"/>
            <w:sz w:val="20"/>
            <w:i/>
          </w:rPr>
          <m:t>−</m:t>
        </m:r>
        <m:r>
          <m:rPr/>
          <w:rPr>
            <w:color w:val="000000"/>
            <w:sz w:val="20"/>
            <w:i/>
          </w:rPr>
          <m:t>d</m:t>
        </m:r>
        <m:d>
          <m:dPr>
            <m:begChr m:val="["/>
            <m:endChr m:val="]"/>
            <m:sepChr m:val="|"/>
            <m:shp m:val="centered"/>
            <m:ctrlPr>
              <w:del/>
              <w:rPr>
                <w:color w:val="000000"/>
                <w:sz w:val="20"/>
                <w:i/>
              </w:rPr>
            </m:ctrlPr>
          </m:dPr>
          <m:e>
            <m:r>
              <m:rPr/>
              <w:rPr>
                <w:color w:val="000000"/>
                <w:sz w:val="20"/>
                <w:i/>
              </w:rPr>
              <m:t>j</m:t>
            </m:r>
          </m:e>
        </m:d>
        <m:r>
          <m:rPr/>
          <w:rPr>
            <w:color w:val="000000"/>
            <w:sz w:val="20"/>
            <w:i/>
          </w:rPr>
          <m:t>+</m:t>
        </m:r>
        <m:r>
          <m:rPr/>
          <w:rPr>
            <w:color w:val="000000"/>
            <w:sz w:val="20"/>
            <w:i/>
          </w:rPr>
          <m:t>K</m:t>
        </m:r>
        <m:r>
          <m:rPr/>
          <w:rPr>
            <w:color w:val="000000"/>
            <w:sz w:val="20"/>
            <w:i/>
          </w:rPr>
          <m:t>)</m:t>
        </m:r>
        <m:r>
          <m:rPr/>
          <w:rPr>
            <w:color w:val="000000"/>
            <w:sz w:val="20"/>
            <w:i/>
          </w:rPr>
          <m:t>%</m:t>
        </m:r>
        <m:r>
          <m:rPr/>
          <w:rPr>
            <w:color w:val="000000"/>
            <w:sz w:val="20"/>
            <w:i/>
          </w:rPr>
          <m:t>K</m:t>
        </m:r>
        <m:r>
          <m:rPr/>
          <w:rPr>
            <w:color w:val="000000"/>
            <w:sz w:val="20"/>
            <w:i/>
          </w:rPr>
          <m:t>≤</m:t>
        </m:r>
        <m:r>
          <m:rPr/>
          <w:rPr>
            <w:color w:val="000000"/>
            <w:sz w:val="20"/>
            <w:i/>
          </w:rPr>
          <m:t>B</m:t>
        </m:r>
      </m:oMath>
      <w:del w:id="387" w:author="xiaolin" w:date="2021-12-27T12:40:00Z">
        <w:r>
          <w:rPr>
            <w:highlight w:val="none"/>
            <w:rFonts w:ascii="Times New Roman" w:hAnsi="Times New Roman"/>
          </w:rPr>
          <w:delText>）的</w:delText>
        </w:r>
      </w:del>
      <w:del w:id="388" w:author="xiaolin" w:date="2021-12-27T12:40:00Z">
        <w:r>
          <w:rPr>
            <w:highlight w:val="none"/>
            <w:rFonts w:ascii="Times New Roman" w:hAnsi="Times New Roman"/>
            <w:lang w:val=""/>
          </w:rPr>
          <w:delText>相邻</w:delText>
        </w:r>
      </w:del>
      <w:del w:id="389" w:author="xiaolin" w:date="2021-12-27T12:40:00Z">
        <w:r>
          <w:rPr>
            <w:highlight w:val="none"/>
            <w:rFonts w:ascii="Times New Roman" w:hAnsi="Times New Roman"/>
          </w:rPr>
          <w:delText>若干节点上进行备份。</w:delText>
        </w:r>
      </w:del>
      <w:del w:id="390" w:author="xiaolin" w:date="2021-12-27T12:40:00Z">
        <w:r>
          <w:rPr>
            <w:highlight w:val="none"/>
            <w:rFonts w:ascii="Times New Roman" w:hAnsi="Times New Roman"/>
            <w:lang w:val=""/>
          </w:rPr>
          <w:delText>一个节点若是被攻破，</w:delText>
        </w:r>
      </w:del>
      <w:del w:id="390" w:author="xiaolin" w:date="2021-12-27T12:40:00Z">
        <w:r>
          <w:rPr>
            <w:highlight w:val="none"/>
            <w:rFonts w:ascii="Times New Roman" w:hAnsi="Times New Roman"/>
            <w:lang w:val=""/>
          </w:rPr>
          <w:delText>则它可以窃取环上位置距离不大于B的所有相邻节点的数据。</w:delText>
        </w:r>
      </w:del>
      <w:del w:id="391" w:author="xiaolin" w:date="2021-12-27T12:40:00Z">
        <w:r>
          <w:rPr>
            <w:highlight w:val="none"/>
            <w:rFonts w:ascii="Times New Roman" w:hAnsi="Times New Roman"/>
          </w:rPr>
          <w:delText>请设计算法计算，至少攻</w:delText>
        </w:r>
      </w:del>
      <w:del w:id="391" w:author="xiaolin" w:date="2021-12-27T12:40:00Z">
        <w:r>
          <w:rPr>
            <w:highlight w:val="none"/>
            <w:rFonts w:ascii="Times New Roman" w:hAnsi="Times New Roman"/>
          </w:rPr>
          <w:delText>破这个环中的几个节点，才能够获取这个环中所有节点的数据。如下图中，</w:delText>
        </w:r>
      </w:del>
      <w:del w:id="392" w:author="xiaolin" w:date="2021-12-27T12:40:00Z">
        <w:r>
          <w:rPr>
            <w:i w:val="1"/>
            <w:highlight w:val="none"/>
            <w:rFonts w:ascii="Times New Roman" w:hAnsi="Times New Roman"/>
            <w:lang w:val=""/>
          </w:rPr>
          <w:delText>N</w:delText>
        </w:r>
      </w:del>
      <w:del w:id="393" w:author="xiaolin" w:date="2021-12-27T12:40:00Z">
        <w:r>
          <w:rPr>
            <w:highlight w:val="none"/>
            <w:rFonts w:ascii="Times New Roman" w:hAnsi="Times New Roman"/>
            <w:lang w:val=""/>
          </w:rPr>
          <w:delText>=8台设备</w:delText>
        </w:r>
      </w:del>
      <w:del w:id="393" w:author="xiaolin" w:date="2021-12-27T12:40:00Z">
        <w:r>
          <w:rPr>
            <w:highlight w:val="none"/>
            <w:rFonts w:ascii="Times New Roman" w:hAnsi="Times New Roman"/>
            <w:lang w:val=""/>
          </w:rPr>
          <w:delText>被随机散列在一个环中</w:delText>
        </w:r>
      </w:del>
      <w:del w:id="394" w:author="xiaolin" w:date="2021-12-27T12:40:00Z">
        <w:r>
          <w:rPr>
            <w:highlight w:val="none"/>
            <w:rFonts w:ascii="Times New Roman" w:hAnsi="Times New Roman"/>
          </w:rPr>
          <w:delText>。</w:delText>
        </w:r>
      </w:del>
      <w:del w:id="396" w:author="xiaolin" w:date="2021-12-27T12:40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写出</w:delText>
        </w:r>
      </w:del>
      <w:del w:id="398" w:author="xiaolin" w:date="2021-12-27T12:40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eastAsia"/>
              </w:rPr>
            </w:rPrChange>
          </w:rPr>
          <w:delText>算法思路与过程</w:delText>
        </w:r>
      </w:del>
      <w:del w:id="400" w:author="xiaolin" w:date="2021-12-27T12:40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、分析时间复杂度</w:delText>
        </w:r>
      </w:del>
      <w:del w:id="401" w:author="xiaolin" w:date="2021-12-27T12:40:00Z">
        <w:r>
          <w:rPr>
            <w:highlight w:val="none"/>
            <w:rFonts w:ascii="Times New Roman" w:hAnsi="Times New Roman"/>
            <w:lang w:val=""/>
          </w:rPr>
          <w:delText>。</w:delText>
        </w:r>
      </w:del>
    </w:p>
    <w:p>
      <w:pPr>
        <w:pStyle w:val="PO26"/>
        <w:jc w:val="center"/>
        <w:spacing w:lineRule="auto" w:line="300"/>
        <w:ind w:firstLine="0"/>
        <w:rPr>
          <w:highlight w:val="none"/>
          <w:rFonts w:ascii="Times New Roman" w:hAnsi="Times New Roman"/>
          <w:lang w:val=""/>
        </w:rPr>
      </w:pPr>
      <w:r>
        <w:rPr>
          <w:sz w:val="20"/>
          <w:shd w:val="clear" w:color="auto" w:fill="FCFCFC"/>
        </w:rPr>
        <w:drawing>
          <wp:inline distT="0" distB="0" distL="0" distR="0">
            <wp:extent cx="1109980" cy="1072515"/>
            <wp:effectExtent l="0" t="0" r="13970" b="13335"/>
            <wp:docPr id="68" name="Picture 2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.DESKTOP-EEN44LR/AppData/Roaming/JisuOffice/ETemp/1288_12390600/image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10731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1"/>
        </w:numPr>
        <w:spacing w:lineRule="auto" w:line="300"/>
        <w:rPr>
          <w:rFonts w:ascii="Times New Roman" w:hAnsi="Times New Roman"/>
        </w:rPr>
      </w:pPr>
      <w:r>
        <w:rPr>
          <w:highlight w:val="none"/>
          <w:rFonts w:ascii="Times New Roman" w:hAnsi="Times New Roman"/>
        </w:rPr>
        <w:t>（1</w:t>
      </w:r>
      <w:del w:id="403" w:author="xiaolin" w:date="2021-12-27T12:44:00Z">
        <w:r>
          <w:rPr>
            <w:highlight w:val="none"/>
            <w:rFonts w:ascii="Times New Roman" w:hAnsi="Times New Roman" w:hint="default"/>
            <w:lang w:val="en-US"/>
          </w:rPr>
          <w:delText>5</w:delText>
        </w:r>
      </w:del>
      <w:ins w:id="404" w:author="xiaolin" w:date="2021-12-27T12:44:00Z">
        <w:r>
          <w:rPr>
            <w:highlight w:val="none"/>
            <w:rFonts w:ascii="Times New Roman" w:hAnsi="Times New Roman" w:hint="default"/>
            <w:lang w:val=""/>
          </w:rPr>
          <w:t>2</w:t>
        </w:r>
      </w:ins>
      <w:r>
        <w:rPr>
          <w:highlight w:val="none"/>
          <w:rFonts w:ascii="Times New Roman" w:hAnsi="Times New Roman"/>
        </w:rPr>
        <w:t>分）</w:t>
      </w:r>
      <w:r>
        <w:rPr>
          <w:highlight w:val="none"/>
          <w:rFonts w:ascii="Times New Roman" w:hAnsi="Times New Roman"/>
          <w:lang w:val=""/>
        </w:rPr>
        <w:t>给定</w:t>
      </w:r>
      <w:r>
        <w:rPr>
          <w:highlight w:val="none"/>
          <w:rFonts w:ascii="Times New Roman" w:hAnsi="Times New Roman"/>
        </w:rPr>
        <w:t>n*m</w:t>
      </w:r>
      <w:r>
        <w:rPr>
          <w:highlight w:val="none"/>
          <w:rFonts w:ascii="Times New Roman" w:hAnsi="Times New Roman"/>
          <w:lang w:val=""/>
        </w:rPr>
        <w:t>的</w:t>
      </w:r>
      <w:r>
        <w:rPr>
          <w:highlight w:val="none"/>
          <w:rFonts w:ascii="Times New Roman" w:hAnsi="Times New Roman"/>
        </w:rPr>
        <w:t>矩阵格子，</w:t>
      </w:r>
      <w:r>
        <w:rPr>
          <w:highlight w:val="none"/>
          <w:rFonts w:ascii="Times New Roman" w:hAnsi="Times New Roman"/>
          <w:lang w:val=""/>
        </w:rPr>
        <w:t>每个格子要么养了羊，要么种有庄稼，要么是</w:t>
      </w:r>
      <w:r>
        <w:rPr>
          <w:highlight w:val="none"/>
          <w:rFonts w:ascii="Times New Roman" w:hAnsi="Times New Roman"/>
          <w:lang w:val=""/>
        </w:rPr>
        <w:t>空地。羊可以上下左右移动去吃庄稼。如何在格子的边界上修建最少的围栏，阻挡羊使</w:t>
      </w:r>
      <w:r>
        <w:rPr>
          <w:highlight w:val="none"/>
          <w:rFonts w:ascii="Times New Roman" w:hAnsi="Times New Roman"/>
          <w:lang w:val=""/>
        </w:rPr>
        <w:t>得庄稼不被吃掉。一个格子有四个边界可以修建4个围栏，假定整个矩阵的四周边界已</w:t>
      </w:r>
      <w:r>
        <w:rPr>
          <w:highlight w:val="none"/>
          <w:rFonts w:ascii="Times New Roman" w:hAnsi="Times New Roman"/>
          <w:lang w:val=""/>
        </w:rPr>
        <w:t>经修建好围栏。请设计算法求最少需要修建的围栏数</w:t>
      </w:r>
      <w:del w:id="405" w:author="xiaolin" w:date="2021-12-27T10:32:00Z">
        <w:r>
          <w:rPr>
            <w:highlight w:val="none"/>
            <w:rFonts w:ascii="Times New Roman" w:hAnsi="Times New Roman" w:hint="eastAsia"/>
            <w:lang w:val=""/>
          </w:rPr>
          <w:delText>（</w:delText>
        </w:r>
      </w:del>
      <w:ins w:id="406" w:author="xiaolin" w:date="2021-12-27T10:32:00Z">
        <w:r>
          <w:rPr>
            <w:highlight w:val="none"/>
            <w:rFonts w:ascii="Times New Roman" w:hAnsi="Times New Roman" w:hint="default"/>
            <w:lang w:val=""/>
          </w:rPr>
          <w:t>。</w:t>
        </w:r>
      </w:ins>
      <w:r>
        <w:rPr>
          <w:highlight w:val="none"/>
          <w:rFonts w:ascii="Times New Roman" w:hAnsi="Times New Roman" w:hint="default"/>
          <w:rPrChange w:id="0" w:author="xiaolin" w:date="2021-12-27T12:40:00Z">
            <w:rPr>
              <w:rFonts w:hint="eastAsia"/>
            </w:rPr>
          </w:rPrChange>
        </w:rPr>
        <w:t>写出算法思路与过程、分析时</w:t>
      </w:r>
      <w:r>
        <w:rPr>
          <w:highlight w:val="none"/>
          <w:rFonts w:ascii="Times New Roman" w:hAnsi="Times New Roman" w:hint="default"/>
          <w:rPrChange w:id="0" w:author="xiaolin" w:date="2021-12-27T12:40:00Z">
            <w:rPr>
              <w:rFonts w:hint="eastAsia"/>
            </w:rPr>
          </w:rPrChange>
        </w:rPr>
        <w:t>间复杂度</w:t>
      </w:r>
      <w:del w:id="408" w:author="xiaolin" w:date="2021-12-27T12:46:00Z">
        <w:r>
          <w:rPr>
            <w:highlight w:val="none"/>
            <w:rFonts w:ascii="Times New Roman" w:hAnsi="Times New Roman" w:hint="eastAsia"/>
            <w:lang w:val=""/>
          </w:rPr>
          <w:delText>）</w:delText>
        </w:r>
      </w:del>
      <w:r>
        <w:rPr>
          <w:highlight w:val="none"/>
          <w:rFonts w:ascii="Times New Roman" w:hAnsi="Times New Roman" w:hint="eastAsia"/>
          <w:lang w:val=""/>
        </w:rPr>
        <w:t>。</w:t>
      </w:r>
    </w:p>
    <w:p>
      <w:pPr>
        <w:pStyle w:val="PO26"/>
        <w:jc w:val="center"/>
        <w:spacing w:lineRule="auto" w:line="300"/>
        <w:ind w:firstLine="0"/>
        <w:rPr>
          <w:highlight w:val="none"/>
          <w:rFonts w:ascii="Times New Roman" w:hAnsi="Times New Roman"/>
          <w:lang w:val=""/>
        </w:rPr>
      </w:pPr>
    </w:p>
    <w:p>
      <w:pPr>
        <w:pStyle w:val="PO26"/>
        <w:numPr>
          <w:ilvl w:val="0"/>
          <w:numId w:val="1"/>
        </w:numPr>
        <w:spacing w:lineRule="auto" w:line="300"/>
        <w:rPr>
          <w:rFonts w:ascii="Times New Roman" w:hAnsi="Times New Roman"/>
          <w:lang w:val=""/>
        </w:rPr>
      </w:pPr>
      <w:del w:id="409" w:author="xiaolin" w:date="2021-12-27T10:31:00Z">
        <w:r>
          <w:rPr>
            <w:highlight w:val="none"/>
            <w:rFonts w:ascii="Times New Roman" w:hAnsi="Times New Roman"/>
          </w:rPr>
          <w:delText>（15分）</w:delText>
        </w:r>
      </w:del>
      <w:del w:id="411" w:author="xiaolin" w:date="2021-12-27T10:31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有</w:delText>
        </w:r>
      </w:del>
      <m:oMath xmlns:m="http://schemas.openxmlformats.org/officeDocument/2006/math">
        <m:r>
          <m:rPr/>
          <w:rPr>
            <w:color w:val="000000"/>
            <w:sz w:val="20"/>
            <w:i/>
          </w:rPr>
          <m:t>n</m:t>
        </m:r>
      </m:oMath>
      <w:del w:id="414" w:author="xiaolin" w:date="2021-12-27T10:31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个</w:delText>
        </w:r>
      </w:del>
      <w:del w:id="415" w:author="xiaolin" w:date="2021-12-27T10:31:00Z">
        <w:r>
          <w:rPr>
            <w:highlight w:val="none"/>
            <w:rFonts w:ascii="Times New Roman" w:hAnsi="Times New Roman"/>
            <w:lang w:val=""/>
          </w:rPr>
          <w:delText>工人</w:delText>
        </w:r>
      </w:del>
      <w:del w:id="417" w:author="xiaolin" w:date="2021-12-27T10:31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（</w:delText>
        </w:r>
      </w:del>
      <m:oMath xmlns:m="http://schemas.openxmlformats.org/officeDocument/2006/math">
        <m:r>
          <m:rPr/>
          <w:rPr>
            <w:color w:val="000000"/>
            <w:sz w:val="20"/>
            <w:i/>
          </w:rPr>
          <m:t>W</m:t>
        </m:r>
        <m:r>
          <m:rPr>
            <m:sty m:val="p"/>
          </m:rPr>
          <w:rPr>
            <w:color w:val="000000"/>
            <w:sz w:val="20"/>
          </w:rPr>
          <m:t>=</m:t>
        </m:r>
        <m:r>
          <m:rPr>
            <m:sty m:val="p"/>
          </m:rPr>
          <w:rPr>
            <w:color w:val="000000"/>
            <w:sz w:val="20"/>
          </w:rPr>
          <m:t>{</m:t>
        </m:r>
        <m:sSub>
          <m:sSubPr>
            <m:ctrlPr>
              <w:del/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w</m:t>
            </m:r>
          </m:e>
          <m:sub>
            <m:r>
              <m:rPr/>
              <w:rPr>
                <w:color w:val="000000"/>
                <w:sz w:val="14"/>
                <w:i/>
              </w:rPr>
              <m:t>1</m:t>
            </m:r>
          </m:sub>
        </m:sSub>
        <m:r>
          <m:rPr>
            <m:sty m:val="p"/>
          </m:rPr>
          <w:rPr>
            <w:color w:val="000000"/>
            <w:sz w:val="20"/>
          </w:rPr>
          <m:t>,</m:t>
        </m:r>
        <m:sSub>
          <m:sSubPr>
            <m:ctrlPr>
              <w:del/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w</m:t>
            </m:r>
          </m:e>
          <m:sub>
            <m:r>
              <m:rPr/>
              <w:rPr>
                <w:color w:val="000000"/>
                <w:sz w:val="14"/>
                <w:i/>
              </w:rPr>
              <m:t>2</m:t>
            </m:r>
          </m:sub>
        </m:sSub>
        <m:r>
          <m:rPr>
            <m:sty m:val="p"/>
          </m:rPr>
          <w:rPr>
            <w:color w:val="000000"/>
            <w:sz w:val="20"/>
          </w:rPr>
          <m:t>,</m:t>
        </m:r>
        <m:r>
          <m:rPr>
            <m:sty m:val="p"/>
          </m:rPr>
          <w:rPr>
            <w:color w:val="000000"/>
            <w:sz w:val="20"/>
          </w:rPr>
          <m:t>⋯</m:t>
        </m:r>
        <m:r>
          <m:rPr>
            <m:sty m:val="p"/>
          </m:rPr>
          <w:rPr>
            <w:color w:val="000000"/>
            <w:sz w:val="20"/>
          </w:rPr>
          <m:t>,</m:t>
        </m:r>
        <m:sSub>
          <m:sSubPr>
            <m:ctrlPr>
              <w:del/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w</m:t>
            </m:r>
          </m:e>
          <m:sub>
            <m:r>
              <m:rPr/>
              <w:rPr>
                <w:color w:val="000000"/>
                <w:sz w:val="14"/>
                <w:i/>
              </w:rPr>
              <m:t>n</m:t>
            </m:r>
          </m:sub>
        </m:sSub>
        <m:r>
          <m:rPr>
            <m:sty m:val="p"/>
          </m:rPr>
          <w:rPr>
            <w:color w:val="000000"/>
            <w:sz w:val="20"/>
          </w:rPr>
          <m:t>}</m:t>
        </m:r>
      </m:oMath>
      <w:del w:id="433" w:author="xiaolin" w:date="2021-12-27T10:31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）加工</w:delText>
        </w:r>
      </w:del>
      <m:oMath xmlns:m="http://schemas.openxmlformats.org/officeDocument/2006/math">
        <m:r>
          <m:rPr/>
          <w:rPr>
            <w:color w:val="000000"/>
            <w:sz w:val="20"/>
            <w:i/>
          </w:rPr>
          <m:t>m</m:t>
        </m:r>
      </m:oMath>
      <w:del w:id="436" w:author="xiaolin" w:date="2021-12-27T10:31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eastAsia"/>
              </w:rPr>
            </w:rPrChange>
          </w:rPr>
          <w:delText>类</w:delText>
        </w:r>
      </w:del>
      <w:del w:id="438" w:author="xiaolin" w:date="2021-12-27T10:31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零件（</w:delText>
        </w:r>
      </w:del>
      <m:oMath xmlns:m="http://schemas.openxmlformats.org/officeDocument/2006/math">
        <m:r>
          <m:rPr/>
          <w:rPr>
            <w:color w:val="000000"/>
            <w:sz w:val="20"/>
            <w:i/>
          </w:rPr>
          <m:t>U</m:t>
        </m:r>
        <m:r>
          <m:rPr>
            <m:sty m:val="p"/>
          </m:rPr>
          <w:rPr>
            <w:color w:val="000000"/>
            <w:sz w:val="20"/>
          </w:rPr>
          <m:t>=</m:t>
        </m:r>
        <m:r>
          <m:rPr>
            <m:sty m:val="p"/>
          </m:rPr>
          <w:rPr>
            <w:color w:val="000000"/>
            <w:sz w:val="20"/>
          </w:rPr>
          <m:t>{</m:t>
        </m:r>
        <m:sSub>
          <m:sSubPr>
            <m:ctrlPr>
              <w:del/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u</m:t>
            </m:r>
          </m:e>
          <m:sub>
            <m:r>
              <m:rPr/>
              <w:rPr>
                <w:color w:val="000000"/>
                <w:sz w:val="14"/>
                <w:i/>
              </w:rPr>
              <m:t>1</m:t>
            </m:r>
          </m:sub>
        </m:sSub>
        <m:r>
          <m:rPr>
            <m:sty m:val="p"/>
          </m:rPr>
          <w:rPr>
            <w:color w:val="000000"/>
            <w:sz w:val="20"/>
          </w:rPr>
          <m:t>,</m:t>
        </m:r>
        <m:sSub>
          <m:sSubPr>
            <m:ctrlPr>
              <w:del/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u</m:t>
            </m:r>
          </m:e>
          <m:sub>
            <m:r>
              <m:rPr/>
              <w:rPr>
                <w:color w:val="000000"/>
                <w:sz w:val="14"/>
                <w:i/>
              </w:rPr>
              <m:t>2</m:t>
            </m:r>
          </m:sub>
        </m:sSub>
        <m:r>
          <m:rPr>
            <m:sty m:val="p"/>
          </m:rPr>
          <w:rPr>
            <w:color w:val="000000"/>
            <w:sz w:val="20"/>
          </w:rPr>
          <m:t>,</m:t>
        </m:r>
        <m:r>
          <m:rPr>
            <m:sty m:val="p"/>
          </m:rPr>
          <w:rPr>
            <w:color w:val="000000"/>
            <w:sz w:val="20"/>
          </w:rPr>
          <m:t>⋯</m:t>
        </m:r>
        <m:r>
          <m:rPr>
            <m:sty m:val="p"/>
          </m:rPr>
          <w:rPr>
            <w:color w:val="000000"/>
            <w:sz w:val="20"/>
          </w:rPr>
          <m:t>,</m:t>
        </m:r>
        <m:sSub>
          <m:sSubPr>
            <m:ctrlPr>
              <w:del/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u</m:t>
            </m:r>
          </m:e>
          <m:sub>
            <m:r>
              <m:rPr/>
              <w:rPr>
                <w:color w:val="000000"/>
                <w:sz w:val="14"/>
                <w:i/>
              </w:rPr>
              <m:t>m</m:t>
            </m:r>
          </m:sub>
        </m:sSub>
        <m:r>
          <m:rPr>
            <m:sty m:val="p"/>
          </m:rPr>
          <w:rPr>
            <w:color w:val="000000"/>
            <w:sz w:val="20"/>
          </w:rPr>
          <m:t>}</m:t>
        </m:r>
      </m:oMath>
      <w:del w:id="454" w:author="xiaolin" w:date="2021-12-27T10:31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），</w:delText>
        </w:r>
      </w:del>
      <w:del w:id="456" w:author="xiaolin" w:date="2021-12-27T10:31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eastAsia"/>
              </w:rPr>
            </w:rPrChange>
          </w:rPr>
          <w:delText>第</w:delText>
        </w:r>
      </w:del>
      <m:oMath xmlns:m="http://schemas.openxmlformats.org/officeDocument/2006/math">
        <m:sSub>
          <m:sSubPr>
            <m:ctrlPr>
              <w:del/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u</m:t>
            </m:r>
          </m:e>
          <m:sub>
            <m:r>
              <m:rPr/>
              <w:rPr>
                <w:color w:val="000000"/>
                <w:sz w:val="14"/>
                <w:i/>
              </w:rPr>
              <m:t>i</m:t>
            </m:r>
          </m:sub>
        </m:sSub>
      </m:oMath>
      <w:del w:id="461" w:author="xiaolin" w:date="2021-12-27T10:31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eastAsia"/>
              </w:rPr>
            </w:rPrChange>
          </w:rPr>
          <w:delText>类零件需要加工的个数为</w:delText>
        </w:r>
      </w:del>
      <m:oMath xmlns:m="http://schemas.openxmlformats.org/officeDocument/2006/math">
        <m:sSub>
          <m:sSubPr>
            <m:ctrlPr>
              <w:del/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t</m:t>
            </m:r>
          </m:e>
          <m:sub>
            <m:r>
              <m:rPr/>
              <w:rPr>
                <w:color w:val="000000"/>
                <w:sz w:val="14"/>
                <w:i/>
              </w:rPr>
              <m:t>i</m:t>
            </m:r>
          </m:sub>
        </m:sSub>
      </m:oMath>
      <w:del w:id="466" w:author="xiaolin" w:date="2021-12-27T10:31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（</w:delText>
        </w:r>
      </w:del>
      <m:oMath xmlns:m="http://schemas.openxmlformats.org/officeDocument/2006/math">
        <m:sSub>
          <m:sSubPr>
            <m:ctrlPr>
              <w:del/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t</m:t>
            </m:r>
          </m:e>
          <m:sub>
            <m:r>
              <m:rPr/>
              <w:rPr>
                <w:color w:val="000000"/>
                <w:sz w:val="14"/>
                <w:i/>
              </w:rPr>
              <m:t>i</m:t>
            </m:r>
          </m:sub>
        </m:sSub>
      </m:oMath>
      <w:del w:id="471" w:author="xiaolin" w:date="2021-12-27T10:31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为整数），且</w:delText>
        </w:r>
      </w:del>
      <w:del w:id="473" w:author="xiaolin" w:date="2021-12-27T10:31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eastAsia"/>
              </w:rPr>
            </w:rPrChange>
          </w:rPr>
          <w:delText>每个零件</w:delText>
        </w:r>
      </w:del>
      <w:del w:id="475" w:author="xiaolin" w:date="2021-12-27T10:31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只需要一个工人就能加工完成。各</w:delText>
        </w:r>
      </w:del>
      <w:del w:id="475" w:author="xiaolin" w:date="2021-12-27T10:31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零件加工</w:delText>
        </w:r>
      </w:del>
      <w:del w:id="477" w:author="xiaolin" w:date="2021-12-27T10:31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eastAsia"/>
              </w:rPr>
            </w:rPrChange>
          </w:rPr>
          <w:delText>加工时间均为1，</w:delText>
        </w:r>
      </w:del>
      <w:del w:id="479" w:author="xiaolin" w:date="2021-12-27T10:31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可以同时执行，加工工序之间没有依赖关系。由于每个工人</w:delText>
        </w:r>
      </w:del>
      <w:del w:id="479" w:author="xiaolin" w:date="2021-12-27T10:31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的经验不同，每人只能加工</w:delText>
        </w:r>
      </w:del>
      <w:del w:id="481" w:author="xiaolin" w:date="2021-12-27T10:31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eastAsia"/>
              </w:rPr>
            </w:rPrChange>
          </w:rPr>
          <w:delText>几类</w:delText>
        </w:r>
      </w:del>
      <w:del w:id="483" w:author="xiaolin" w:date="2021-12-27T10:31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零件。对于工人</w:delText>
        </w:r>
      </w:del>
      <m:oMath xmlns:m="http://schemas.openxmlformats.org/officeDocument/2006/math">
        <m:sSub>
          <m:sSubPr>
            <m:ctrlPr>
              <w:del/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w</m:t>
            </m:r>
          </m:e>
          <m:sub>
            <m:r>
              <m:rPr/>
              <w:rPr>
                <w:color w:val="000000"/>
                <w:sz w:val="14"/>
                <w:i/>
              </w:rPr>
              <m:t>i</m:t>
            </m:r>
          </m:sub>
        </m:sSub>
      </m:oMath>
      <w:del w:id="488" w:author="xiaolin" w:date="2021-12-27T10:31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而言，他能加工的零件</w:delText>
        </w:r>
      </w:del>
      <w:del w:id="490" w:author="xiaolin" w:date="2021-12-27T10:31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eastAsia"/>
              </w:rPr>
            </w:rPrChange>
          </w:rPr>
          <w:delText>类型</w:delText>
        </w:r>
      </w:del>
      <w:del w:id="492" w:author="xiaolin" w:date="2021-12-27T10:31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集合为</w:delText>
        </w:r>
      </w:del>
      <m:oMath xmlns:m="http://schemas.openxmlformats.org/officeDocument/2006/math">
        <m:sSub>
          <m:sSubPr>
            <m:ctrlPr>
              <w:del/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S</m:t>
            </m:r>
          </m:e>
          <m:sub>
            <m:r>
              <m:rPr/>
              <w:rPr>
                <w:color w:val="000000"/>
                <w:sz w:val="14"/>
                <w:i/>
              </w:rPr>
              <m:t>i</m:t>
            </m:r>
          </m:sub>
        </m:sSub>
        <m:r>
          <m:rPr>
            <m:sty m:val="p"/>
          </m:rPr>
          <w:rPr>
            <w:color w:val="000000"/>
            <w:sz w:val="20"/>
          </w:rPr>
          <m:t>⊆</m:t>
        </m:r>
        <m:r>
          <m:rPr/>
          <w:rPr>
            <w:color w:val="000000"/>
            <w:sz w:val="20"/>
            <w:i/>
          </w:rPr>
          <m:t>U</m:t>
        </m:r>
      </m:oMath>
      <w:del w:id="499" w:author="xiaolin" w:date="2021-12-27T10:31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。</w:delText>
        </w:r>
      </w:del>
      <w:del w:id="499" w:author="xiaolin" w:date="2021-12-27T10:31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假设每个工人同时只能加工一个零件，请问如何将这些</w:delText>
        </w:r>
      </w:del>
      <m:oMath xmlns:m="http://schemas.openxmlformats.org/officeDocument/2006/math">
        <m:nary>
          <m:naryPr>
            <m:chr m:val="∑"/>
            <m:grow m:val="off"/>
            <m:limLoc m:val="undOvr"/>
            <m:subHide m:val="off"/>
            <m:supHide m:val="off"/>
            <m:ctrlPr>
              <w:del/>
              <w:rPr>
                <w:color w:val="000000"/>
                <w:sz w:val="20"/>
                <w:i/>
              </w:rPr>
            </m:ctrlPr>
          </m:naryPr>
          <m:sub>
            <m:r>
              <m:rPr/>
              <w:rPr>
                <w:color w:val="000000"/>
                <w:sz w:val="14"/>
                <w:i/>
              </w:rPr>
              <m:t>i</m:t>
            </m:r>
            <m:r>
              <m:rPr/>
              <w:rPr>
                <w:color w:val="000000"/>
                <w:sz w:val="14"/>
                <w:i/>
              </w:rPr>
              <m:t>=</m:t>
            </m:r>
            <m:r>
              <m:rPr/>
              <w:rPr>
                <w:color w:val="000000"/>
                <w:sz w:val="14"/>
                <w:i/>
              </w:rPr>
              <m:t>1</m:t>
            </m:r>
          </m:sub>
          <m:sup>
            <m:r>
              <m:rPr>
                <m:sty m:val="p"/>
              </m:rPr>
              <w:rPr>
                <w:color w:val="000000"/>
                <w:sz w:val="14"/>
              </w:rPr>
              <m:t>m</m:t>
            </m:r>
          </m:sup>
          <m:e>
            <m:sSub>
              <m:sSubPr>
                <m:ctrlPr>
                  <w:del/>
                  <w:rPr>
                    <w:color w:val="000000"/>
                    <w:sz w:val="20"/>
                    <w:i/>
                  </w:rPr>
                </m:ctrlPr>
              </m:sSubPr>
              <m:e>
                <m:r>
                  <m:rPr/>
                  <w:rPr>
                    <w:color w:val="000000"/>
                    <w:sz w:val="20"/>
                    <w:i/>
                  </w:rPr>
                  <m:t>u</m:t>
                </m:r>
              </m:e>
              <m:sub>
                <m:r>
                  <m:rPr/>
                  <w:rPr>
                    <w:color w:val="000000"/>
                    <w:sz w:val="14"/>
                    <w:i/>
                  </w:rPr>
                  <m:t>i</m:t>
                </m:r>
              </m:sub>
            </m:sSub>
            <m:sSub>
              <m:sSubPr>
                <m:ctrlPr>
                  <w:del/>
                  <w:rPr>
                    <w:color w:val="000000"/>
                    <w:sz w:val="20"/>
                    <w:i/>
                  </w:rPr>
                </m:ctrlPr>
              </m:sSubPr>
              <m:e>
                <m:r>
                  <m:rPr/>
                  <w:rPr>
                    <w:color w:val="000000"/>
                    <w:sz w:val="20"/>
                    <w:i/>
                  </w:rPr>
                  <m:t>t</m:t>
                </m:r>
              </m:e>
              <m:sub>
                <m:r>
                  <m:rPr/>
                  <w:rPr>
                    <w:color w:val="000000"/>
                    <w:sz w:val="14"/>
                    <w:i/>
                  </w:rPr>
                  <m:t>i</m:t>
                </m:r>
              </m:sub>
            </m:sSub>
          </m:e>
        </m:nary>
      </m:oMath>
      <w:del w:id="510" w:author="xiaolin" w:date="2021-12-27T10:31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eastAsia"/>
              </w:rPr>
            </w:rPrChange>
          </w:rPr>
          <w:delText>个零件</w:delText>
        </w:r>
      </w:del>
      <w:del w:id="512" w:author="xiaolin" w:date="2021-12-27T10:31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分配给工人，使得</w:delText>
        </w:r>
      </w:del>
      <w:del w:id="512" w:author="xiaolin" w:date="2021-12-27T10:31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所有零件加工完成的时间最短</w:delText>
        </w:r>
      </w:del>
      <w:del w:id="514" w:author="xiaolin" w:date="2021-12-27T10:31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eastAsia"/>
              </w:rPr>
            </w:rPrChange>
          </w:rPr>
          <w:delText>（例如，若工人</w:delText>
        </w:r>
      </w:del>
      <m:oMath xmlns:m="http://schemas.openxmlformats.org/officeDocument/2006/math">
        <m:sSub>
          <m:sSubPr>
            <m:ctrlPr>
              <w:del/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w</m:t>
            </m:r>
          </m:e>
          <m:sub>
            <m:r>
              <m:rPr/>
              <w:rPr>
                <w:color w:val="000000"/>
                <w:sz w:val="14"/>
                <w:i/>
              </w:rPr>
              <m:t>1</m:t>
            </m:r>
          </m:sub>
        </m:sSub>
        <m:r>
          <m:rPr>
            <m:sty m:val="p"/>
          </m:rPr>
          <w:rPr>
            <w:color w:val="000000"/>
            <w:sz w:val="20"/>
          </w:rPr>
          <m:t>,</m:t>
        </m:r>
        <m:sSub>
          <m:sSubPr>
            <m:ctrlPr>
              <w:del/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w</m:t>
            </m:r>
          </m:e>
          <m:sub>
            <m:r>
              <m:rPr/>
              <w:rPr>
                <w:color w:val="000000"/>
                <w:sz w:val="14"/>
                <w:i/>
              </w:rPr>
              <m:t>2</m:t>
            </m:r>
          </m:sub>
        </m:sSub>
        <m:r>
          <m:rPr>
            <m:sty m:val="p"/>
          </m:rPr>
          <w:rPr>
            <w:color w:val="000000"/>
            <w:sz w:val="20"/>
          </w:rPr>
          <m:t>,</m:t>
        </m:r>
        <m:sSub>
          <m:sSubPr>
            <m:ctrlPr>
              <w:del/>
              <w:rPr>
                <w:color w:val="000000"/>
                <w:sz w:val="20"/>
                <w:i/>
              </w:rPr>
            </m:ctrlPr>
          </m:sSubPr>
          <m:e>
            <m:r>
              <m:rPr/>
              <w:rPr>
                <w:color w:val="000000"/>
                <w:sz w:val="20"/>
                <w:i/>
              </w:rPr>
              <m:t>w</m:t>
            </m:r>
          </m:e>
          <m:sub>
            <m:r>
              <m:rPr/>
              <w:rPr>
                <w:color w:val="000000"/>
                <w:sz w:val="14"/>
                <w:i/>
              </w:rPr>
              <m:t>3</m:t>
            </m:r>
          </m:sub>
        </m:sSub>
      </m:oMath>
      <w:del w:id="527" w:author="xiaolin" w:date="2021-12-27T10:31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eastAsia"/>
              </w:rPr>
            </w:rPrChange>
          </w:rPr>
          <w:delText>分别加工了3个，5个，7个零件，</w:delText>
        </w:r>
      </w:del>
      <w:del w:id="527" w:author="xiaolin" w:date="2021-12-27T10:31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eastAsia"/>
              </w:rPr>
            </w:rPrChange>
          </w:rPr>
          <w:delText>则加工完成时间为7）</w:delText>
        </w:r>
      </w:del>
      <w:del w:id="529" w:author="xiaolin" w:date="2021-12-27T10:31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。写出</w:delText>
        </w:r>
      </w:del>
      <w:del w:id="531" w:author="xiaolin" w:date="2021-12-27T10:31:00Z">
        <w:r>
          <w:rPr>
            <w:highlight w:val="none"/>
            <w:rFonts w:ascii="Times New Roman" w:hAnsi="Times New Roman" w:hint="default"/>
            <w:rPrChange w:id="0" w:author="xiaolin" w:date="2021-12-27T12:40:00Z">
              <w:rPr>
                <w:rFonts w:hint="eastAsia"/>
              </w:rPr>
            </w:rPrChange>
          </w:rPr>
          <w:delText>算法思路与过程</w:delText>
        </w:r>
      </w:del>
      <w:del w:id="533" w:author="xiaolin" w:date="2021-12-27T10:31:00Z">
        <w:r>
          <w:rPr>
            <w:highlight w:val="none"/>
            <w:rFonts w:ascii="Times New Roman" w:hAnsi="Times New Roman"/>
            <w:rPrChange w:id="0" w:author="xiaolin" w:date="2021-12-27T12:40:00Z">
              <w:rPr/>
            </w:rPrChange>
          </w:rPr>
          <w:delText>、分析时间复杂度。</w:delText>
        </w:r>
      </w:del>
    </w:p>
    <w:p>
      <w:pPr>
        <w:rPr>
          <w:highlight w:val="none"/>
          <w:rFonts w:ascii="Times New Roman" w:hAnsi="Times New Roman" w:cs="Times New Roman"/>
        </w:rPr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134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134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134"/>
    <w:family w:val="auto"/>
    <w:pitch w:val="default"/>
    <w:sig w:usb0="80000287" w:usb1="2acf3c50" w:usb2="00000016" w:usb3="00000000" w:csb0="0004001f" w:csb1="00000000"/>
  </w:font>
  <w:font w:name="MS Mincho">
    <w:altName w:val="MS Gothic"/>
    <w:panose1 w:val="00000000000000000000"/>
    <w:charset w:val="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128"/>
    <w:family w:val="auto"/>
    <w:pitch w:val="default"/>
    <w:sig w:usb0="e00002ff" w:usb1="6ac7fdfb" w:usb2="08000012" w:usb3="00000000" w:csb0="4002009f" w:csb1="dfd70000"/>
  </w:font>
  <w:font w:name="AR PL UKai CN">
    <w:panose1 w:val="02000503000000000000"/>
    <w:charset w:val="134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chineseCountingThousand"/>
      <w:start w:val="1"/>
      <w:suff w:val="tab"/>
      <w:pPr>
        <w:ind w:left="420" w:hanging="420"/>
        <w:rPr/>
      </w:pPr>
      <w:rPr/>
      <w:lvlText w:val="%1、"/>
    </w:lvl>
    <w:lvl w:ilvl="1">
      <w:lvlJc w:val="left"/>
      <w:numFmt w:val="lowerLetter"/>
      <w:start w:val="1"/>
      <w:suff w:val="tab"/>
      <w:pPr>
        <w:ind w:left="84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126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168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10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252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294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336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3780" w:hanging="420"/>
        <w:rPr/>
      </w:pPr>
      <w:rPr/>
      <w:lvlText w:val="%9."/>
    </w:lvl>
  </w:abstractNum>
  <w:abstractNum w:abstractNumId="1">
    <w:multiLevelType w:val="multilevel"/>
    <w:nsid w:val="2F000001"/>
    <w:tmpl w:val="1F002411"/>
    <w:lvl w:ilvl="0">
      <w:lvlJc w:val="left"/>
      <w:numFmt w:val="chineseCountingThousand"/>
      <w:start w:val="1"/>
      <w:suff w:val="tab"/>
      <w:pPr>
        <w:ind w:left="420" w:hanging="420"/>
        <w:rPr/>
      </w:pPr>
      <w:rPr/>
      <w:lvlText w:val="%1、"/>
    </w:lvl>
    <w:lvl w:ilvl="1">
      <w:lvlJc w:val="left"/>
      <w:numFmt w:val="lowerLetter"/>
      <w:start w:val="1"/>
      <w:suff w:val="tab"/>
      <w:pPr>
        <w:ind w:left="84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126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168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10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252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294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336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3780" w:hanging="420"/>
        <w:rPr/>
      </w:pPr>
      <w:rPr/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trackRevisions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Theme="minorHAnsi" w:eastAsiaTheme="minorEastAsia" w:hAnsiTheme="minorHAnsi" w:cstheme="minorBidi"/>
      </w:rPr>
    </w:rPrDefault>
  </w:docDefaults>
  <w:style w:default="1" w:styleId="PO1" w:type="paragraph">
    <w:name w:val="Normal"/>
    <w:qFormat/>
    <w:uiPriority w:val="1"/>
    <w:pPr>
      <w:jc w:val="both"/>
      <w:rPr/>
    </w:pPr>
    <w:rPr>
      <w:sz w:val="21"/>
      <w:szCs w:val="21"/>
      <w:rFonts w:ascii="Calibri" w:eastAsia="宋体" w:hAnsi="Calibri" w:cs="Calibri"/>
      <w:lang w:bidi="ar-SA" w:eastAsia="zh-CN" w:val="en-US"/>
    </w:rPr>
  </w:style>
  <w:style w:default="1" w:styleId="PO2" w:type="character">
    <w:name w:val="Default Paragraph Font"/>
    <w:qFormat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</w:tblPr>
  </w:style>
  <w:style w:default="1" w:styleId="PO4" w:type="numbering">
    <w:name w:val="No List"/>
    <w:next w:val="PO1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firstLine="200"/>
      <w:rPr/>
    </w:pPr>
    <w:rPr>
      <w:rFonts w:cs="Times New Roman"/>
    </w:rPr>
  </w:style>
  <w:style w:styleId="PO151" w:type="paragraph">
    <w:name w:val="Balloon Text"/>
    <w:basedOn w:val="PO1"/>
    <w:link w:val="PO158"/>
    <w:qFormat/>
    <w:uiPriority w:val="151"/>
    <w:semiHidden/>
    <w:unhideWhenUsed/>
    <w:rPr>
      <w:sz w:val="18"/>
      <w:szCs w:val="18"/>
    </w:rPr>
  </w:style>
  <w:style w:styleId="PO152" w:type="paragraph">
    <w:name w:val="Body Text"/>
    <w:basedOn w:val="PO1"/>
    <w:qFormat/>
    <w:uiPriority w:val="152"/>
    <w:pPr>
      <w:spacing w:before="180" w:after="180"/>
      <w:rPr/>
    </w:pPr>
  </w:style>
  <w:style w:styleId="PO153" w:type="paragraph">
    <w:name w:val="footer"/>
    <w:basedOn w:val="PO1"/>
    <w:link w:val="PO157"/>
    <w:qFormat/>
    <w:uiPriority w:val="153"/>
    <w:unhideWhenUsed/>
    <w:pPr>
      <w:jc w:val="left"/>
      <w:tabs>
        <w:tab w:val="center" w:pos="4153"/>
        <w:tab w:val="right" w:pos="8306"/>
      </w:tabs>
      <w:rPr/>
      <w:snapToGrid w:val="off"/>
    </w:pPr>
    <w:rPr>
      <w:sz w:val="18"/>
      <w:szCs w:val="18"/>
      <w:rFonts w:asciiTheme="minorHAnsi" w:eastAsiaTheme="minorEastAsia" w:hAnsiTheme="minorHAnsi" w:cstheme="minorBidi"/>
    </w:rPr>
  </w:style>
  <w:style w:styleId="PO154" w:type="paragraph">
    <w:name w:val="header"/>
    <w:basedOn w:val="PO1"/>
    <w:link w:val="PO156"/>
    <w:qFormat/>
    <w:uiPriority w:val="154"/>
    <w:unhideWhenUsed/>
    <w:pPr>
      <w:jc w:val="center"/>
      <w:pBdr>
        <w:bottom w:val="single" w:sz="6" w:space="1" w:color="000000"/>
      </w:pBdr>
      <w:tabs>
        <w:tab w:val="center" w:pos="4153"/>
        <w:tab w:val="right" w:pos="8306"/>
      </w:tabs>
      <w:rPr/>
      <w:snapToGrid w:val="off"/>
    </w:pPr>
    <w:rPr>
      <w:sz w:val="18"/>
      <w:szCs w:val="18"/>
      <w:rFonts w:asciiTheme="minorHAnsi" w:eastAsiaTheme="minorEastAsia" w:hAnsiTheme="minorHAnsi" w:cstheme="minorBidi"/>
    </w:rPr>
  </w:style>
  <w:style w:styleId="PO155" w:type="paragraph">
    <w:name w:val="Normal (Web)"/>
    <w:basedOn w:val="PO1"/>
    <w:qFormat/>
    <w:uiPriority w:val="155"/>
    <w:unhideWhenUsed/>
    <w:pPr>
      <w:jc w:val="left"/>
      <w:spacing w:before="100" w:beforeAutospacing="1" w:afterAutospacing="1" w:after="100"/>
      <w:rPr/>
    </w:pPr>
    <w:rPr>
      <w:sz w:val="24"/>
      <w:szCs w:val="24"/>
      <w:rFonts w:ascii="宋体" w:hAnsi="宋体" w:cs="宋体"/>
    </w:rPr>
  </w:style>
  <w:style w:customStyle="1" w:styleId="PO156" w:type="character">
    <w:name w:val="页眉 字符"/>
    <w:basedOn w:val="PO2"/>
    <w:link w:val="PO154"/>
    <w:qFormat/>
    <w:uiPriority w:val="156"/>
    <w:semiHidden/>
    <w:rPr>
      <w:sz w:val="18"/>
      <w:szCs w:val="18"/>
    </w:rPr>
  </w:style>
  <w:style w:customStyle="1" w:styleId="PO157" w:type="character">
    <w:name w:val="页脚 字符"/>
    <w:basedOn w:val="PO2"/>
    <w:link w:val="PO153"/>
    <w:qFormat/>
    <w:uiPriority w:val="157"/>
    <w:rPr>
      <w:sz w:val="18"/>
      <w:szCs w:val="18"/>
    </w:rPr>
  </w:style>
  <w:style w:customStyle="1" w:styleId="PO158" w:type="character">
    <w:name w:val="批注框文本 字符"/>
    <w:basedOn w:val="PO2"/>
    <w:link w:val="PO151"/>
    <w:qFormat/>
    <w:uiPriority w:val="158"/>
    <w:semiHidden/>
    <w:rPr>
      <w:sz w:val="18"/>
      <w:szCs w:val="18"/>
      <w:rFonts w:ascii="Calibri" w:eastAsia="宋体" w:hAnsi="Calibri" w:cs="Calibri"/>
    </w:rPr>
  </w:style>
  <w:style w:customStyle="1" w:styleId="PO159" w:type="paragraph">
    <w:name w:val="First Paragraph"/>
    <w:basedOn w:val="PO152"/>
    <w:next w:val="PO152"/>
    <w:qFormat/>
    <w:uiPriority w:val="1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emf"></Relationship><Relationship Id="rId6" Type="http://schemas.openxmlformats.org/officeDocument/2006/relationships/image" Target="media/image2.emf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2.emf"></Relationship><Relationship Id="rId9" Type="http://schemas.openxmlformats.org/officeDocument/2006/relationships/image" Target="media/image4.png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1778</Characters>
  <CharactersWithSpaces>0</CharactersWithSpaces>
  <DocSecurity>0</DocSecurity>
  <HyperlinksChanged>false</HyperlinksChanged>
  <Lines>12</Lines>
  <LinksUpToDate>false</LinksUpToDate>
  <Pages>3</Pages>
  <Paragraphs>3</Paragraphs>
  <Words>265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JonMMx 2000</dc:creator>
  <cp:lastModifiedBy/>
  <dcterms:modified xsi:type="dcterms:W3CDTF">2021-12-27T12:46:50Z</dcterms:modified>
</cp:coreProperties>
</file>